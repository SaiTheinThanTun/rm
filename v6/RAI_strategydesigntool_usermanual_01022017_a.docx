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6E" w:rsidRPr="00A368B4" w:rsidRDefault="00444035" w:rsidP="009E0B15">
      <w:pPr>
        <w:pStyle w:val="Title"/>
        <w:jc w:val="both"/>
        <w:rPr>
          <w:rFonts w:asciiTheme="minorHAnsi" w:hAnsiTheme="minorHAnsi" w:cstheme="minorHAnsi"/>
          <w:sz w:val="52"/>
          <w:szCs w:val="52"/>
        </w:rPr>
      </w:pPr>
      <w:r w:rsidRPr="00A368B4">
        <w:rPr>
          <w:rFonts w:asciiTheme="minorHAnsi" w:hAnsiTheme="minorHAnsi" w:cstheme="minorHAnsi"/>
          <w:noProof/>
          <w:lang w:eastAsia="en-US"/>
        </w:rPr>
        <w:drawing>
          <wp:anchor distT="0" distB="0" distL="114300" distR="114300" simplePos="0" relativeHeight="251658240" behindDoc="0" locked="0" layoutInCell="1" allowOverlap="1">
            <wp:simplePos x="0" y="0"/>
            <wp:positionH relativeFrom="column">
              <wp:posOffset>4163642</wp:posOffset>
            </wp:positionH>
            <wp:positionV relativeFrom="paragraph">
              <wp:posOffset>83820</wp:posOffset>
            </wp:positionV>
            <wp:extent cx="1809073" cy="1371600"/>
            <wp:effectExtent l="0" t="0" r="1270" b="0"/>
            <wp:wrapNone/>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291" cy="137555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F20DF" w:rsidRPr="00A368B4">
        <w:rPr>
          <w:rFonts w:asciiTheme="minorHAnsi" w:hAnsiTheme="minorHAnsi" w:cstheme="minorHAnsi"/>
        </w:rPr>
        <w:t xml:space="preserve">MalMod </w:t>
      </w:r>
      <w:r w:rsidR="00CF20DF" w:rsidRPr="00A368B4">
        <w:rPr>
          <w:rFonts w:asciiTheme="minorHAnsi" w:hAnsiTheme="minorHAnsi" w:cstheme="minorHAnsi"/>
          <w:sz w:val="52"/>
          <w:szCs w:val="52"/>
        </w:rPr>
        <w:t>User</w:t>
      </w:r>
      <w:r w:rsidR="00B6366B" w:rsidRPr="00A368B4">
        <w:rPr>
          <w:rFonts w:asciiTheme="minorHAnsi" w:hAnsiTheme="minorHAnsi" w:cstheme="minorHAnsi"/>
          <w:sz w:val="52"/>
          <w:szCs w:val="52"/>
        </w:rPr>
        <w:t xml:space="preserve"> </w:t>
      </w:r>
      <w:r w:rsidR="00CF20DF" w:rsidRPr="00A368B4">
        <w:rPr>
          <w:rFonts w:asciiTheme="minorHAnsi" w:hAnsiTheme="minorHAnsi" w:cstheme="minorHAnsi"/>
          <w:sz w:val="52"/>
          <w:szCs w:val="52"/>
        </w:rPr>
        <w:t>manual</w:t>
      </w:r>
    </w:p>
    <w:p w:rsidR="00CF20DF" w:rsidRPr="00A368B4" w:rsidRDefault="00855B14" w:rsidP="009E0B15">
      <w:pPr>
        <w:jc w:val="both"/>
        <w:rPr>
          <w:rFonts w:cstheme="minorHAnsi"/>
          <w:sz w:val="26"/>
          <w:szCs w:val="26"/>
        </w:rPr>
      </w:pPr>
      <w:r w:rsidRPr="00A368B4">
        <w:rPr>
          <w:rFonts w:cstheme="minorHAnsi"/>
          <w:sz w:val="26"/>
          <w:szCs w:val="26"/>
        </w:rPr>
        <w:t>Lisa White</w:t>
      </w:r>
      <w:r w:rsidR="00CF20DF" w:rsidRPr="00A368B4">
        <w:rPr>
          <w:rFonts w:cstheme="minorHAnsi"/>
          <w:sz w:val="26"/>
          <w:szCs w:val="26"/>
        </w:rPr>
        <w:t>, Sai Thein Than Tun and Arjen Dondorp</w:t>
      </w:r>
    </w:p>
    <w:p w:rsidR="00D91231" w:rsidRPr="00A368B4" w:rsidRDefault="00D91231" w:rsidP="009E0B15">
      <w:pPr>
        <w:jc w:val="both"/>
        <w:rPr>
          <w:rFonts w:cstheme="minorHAnsi"/>
          <w:sz w:val="26"/>
          <w:szCs w:val="26"/>
        </w:rPr>
      </w:pP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Description</w:t>
      </w:r>
    </w:p>
    <w:p w:rsidR="00AF58AC" w:rsidRPr="00A368B4" w:rsidRDefault="00CF20DF" w:rsidP="009E0B15">
      <w:pPr>
        <w:jc w:val="both"/>
        <w:rPr>
          <w:rFonts w:cstheme="minorHAnsi"/>
        </w:rPr>
      </w:pPr>
      <w:r w:rsidRPr="00A368B4">
        <w:rPr>
          <w:rFonts w:cstheme="minorHAnsi"/>
        </w:rPr>
        <w:t>This is a</w:t>
      </w:r>
      <w:r w:rsidR="006D661A" w:rsidRPr="00A368B4">
        <w:rPr>
          <w:rFonts w:cstheme="minorHAnsi"/>
        </w:rPr>
        <w:t xml:space="preserve"> web-based</w:t>
      </w:r>
      <w:r w:rsidRPr="00A368B4">
        <w:rPr>
          <w:rFonts w:cstheme="minorHAnsi"/>
        </w:rPr>
        <w:t xml:space="preserve"> mathematical modelling tool to support</w:t>
      </w:r>
      <w:r w:rsidR="00EE5309" w:rsidRPr="00A368B4">
        <w:rPr>
          <w:rFonts w:cstheme="minorHAnsi"/>
        </w:rPr>
        <w:t xml:space="preserve"> </w:t>
      </w:r>
      <w:r w:rsidR="00EE5309" w:rsidRPr="00A368B4">
        <w:rPr>
          <w:rFonts w:cstheme="minorHAnsi"/>
          <w:i/>
          <w:iCs/>
        </w:rPr>
        <w:t>Plasmodium falciparum</w:t>
      </w:r>
      <w:r w:rsidRPr="00A368B4">
        <w:rPr>
          <w:rFonts w:cstheme="minorHAnsi"/>
        </w:rPr>
        <w:t xml:space="preserve"> malaria elimination strategy design. This tool is intended for use by policymakers to support decision-making on malaria elimination strategy at the national and sub-national level.</w:t>
      </w:r>
    </w:p>
    <w:p w:rsidR="00466A5C" w:rsidRPr="00A368B4" w:rsidRDefault="00AF58AC" w:rsidP="009E0B15">
      <w:pPr>
        <w:jc w:val="both"/>
        <w:rPr>
          <w:rFonts w:cstheme="minorHAnsi"/>
        </w:rPr>
      </w:pPr>
      <w:r w:rsidRPr="00A368B4">
        <w:rPr>
          <w:rFonts w:cstheme="minorHAnsi"/>
        </w:rPr>
        <w:t>The application is based on a simple mathematical model for malaria transmission and control</w:t>
      </w:r>
      <w:r w:rsidR="008B64B1" w:rsidRPr="00A368B4">
        <w:rPr>
          <w:rFonts w:cstheme="minorHAnsi"/>
        </w:rPr>
        <w:t xml:space="preserve"> which runs in the background</w:t>
      </w:r>
      <w:r w:rsidRPr="00A368B4">
        <w:rPr>
          <w:rFonts w:cstheme="minorHAnsi"/>
        </w:rPr>
        <w:t>. This model can be set up</w:t>
      </w:r>
      <w:r w:rsidR="006D661A" w:rsidRPr="00A368B4">
        <w:rPr>
          <w:rFonts w:cstheme="minorHAnsi"/>
        </w:rPr>
        <w:t xml:space="preserve"> by the user</w:t>
      </w:r>
      <w:r w:rsidRPr="00A368B4">
        <w:rPr>
          <w:rFonts w:cstheme="minorHAnsi"/>
        </w:rPr>
        <w:t xml:space="preserve"> to reflect local epidemiology and current malaria control activities in a district, province or township. The </w:t>
      </w:r>
      <w:r w:rsidR="001C034C" w:rsidRPr="00A368B4">
        <w:rPr>
          <w:rFonts w:cstheme="minorHAnsi"/>
        </w:rPr>
        <w:t>design features</w:t>
      </w:r>
      <w:r w:rsidRPr="00A368B4">
        <w:rPr>
          <w:rFonts w:cstheme="minorHAnsi"/>
        </w:rPr>
        <w:t xml:space="preserve"> of a new strategy can then be adjusted until the desired outcome is predicted for that district. The model is not intended as an accurate representation of any specific setting, but rather to be used to support national and sub-national strategy design as part of a larger evidence base in the decision-making process of a National Malaria Control Program.</w:t>
      </w: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Getting started</w:t>
      </w:r>
    </w:p>
    <w:p w:rsidR="00385D31" w:rsidRPr="00A368B4" w:rsidRDefault="00385D31" w:rsidP="00BA3DC3">
      <w:pPr>
        <w:jc w:val="both"/>
        <w:rPr>
          <w:rFonts w:cstheme="minorHAnsi"/>
        </w:rPr>
      </w:pPr>
    </w:p>
    <w:p w:rsidR="00BA3DC3" w:rsidRPr="00A368B4" w:rsidRDefault="008C4C49" w:rsidP="00BA3DC3">
      <w:pPr>
        <w:pStyle w:val="ListParagraph"/>
        <w:numPr>
          <w:ilvl w:val="0"/>
          <w:numId w:val="15"/>
        </w:numPr>
        <w:jc w:val="both"/>
        <w:rPr>
          <w:rFonts w:cstheme="minorHAnsi"/>
        </w:rPr>
      </w:pPr>
      <w:r w:rsidRPr="00A368B4">
        <w:rPr>
          <w:rFonts w:cstheme="minorHAnsi"/>
        </w:rPr>
        <w:t xml:space="preserve">To get started, open the following website: </w:t>
      </w:r>
      <w:hyperlink r:id="rId9" w:history="1">
        <w:r w:rsidR="002076F6" w:rsidRPr="00311E83">
          <w:rPr>
            <w:rStyle w:val="Hyperlink"/>
            <w:rFonts w:cstheme="minorHAnsi"/>
            <w:sz w:val="24"/>
            <w:szCs w:val="28"/>
          </w:rPr>
          <w:t>https://saitheinthantun.shinyapps.io/malmod/</w:t>
        </w:r>
      </w:hyperlink>
      <w:r w:rsidR="008B0BC4" w:rsidRPr="00A368B4">
        <w:rPr>
          <w:rFonts w:cstheme="minorHAnsi"/>
        </w:rPr>
        <w:t xml:space="preserve">. </w:t>
      </w:r>
      <w:r w:rsidR="00542C3E" w:rsidRPr="00A368B4">
        <w:rPr>
          <w:rFonts w:cstheme="minorHAnsi"/>
        </w:rPr>
        <w:t>You will see the front page</w:t>
      </w:r>
      <w:r w:rsidR="00EC63BB" w:rsidRPr="00A368B4">
        <w:rPr>
          <w:rFonts w:cstheme="minorHAnsi"/>
        </w:rPr>
        <w:t xml:space="preserve"> of the MalMod tool</w:t>
      </w:r>
      <w:r w:rsidR="00542C3E" w:rsidRPr="00A368B4">
        <w:rPr>
          <w:rFonts w:cstheme="minorHAnsi"/>
        </w:rPr>
        <w:t>:</w:t>
      </w:r>
    </w:p>
    <w:p w:rsidR="00BA3DC3" w:rsidRPr="00A368B4" w:rsidRDefault="00BA3DC3" w:rsidP="00BA3DC3">
      <w:pPr>
        <w:pStyle w:val="ListParagraph"/>
        <w:jc w:val="both"/>
        <w:rPr>
          <w:rFonts w:cstheme="minorHAnsi"/>
        </w:rPr>
      </w:pPr>
    </w:p>
    <w:p w:rsidR="00BB5053" w:rsidRPr="00A368B4" w:rsidRDefault="00735DDB" w:rsidP="00FE6C38">
      <w:pPr>
        <w:pStyle w:val="ListParagraph"/>
        <w:jc w:val="center"/>
        <w:rPr>
          <w:rFonts w:cstheme="minorHAnsi"/>
        </w:rPr>
      </w:pPr>
      <w:r>
        <w:rPr>
          <w:rFonts w:cstheme="minorHAnsi"/>
          <w:noProof/>
          <w:lang w:eastAsia="en-US"/>
        </w:rPr>
        <w:drawing>
          <wp:inline distT="0" distB="0" distL="0" distR="0" wp14:anchorId="28CF5453">
            <wp:extent cx="5145405"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405" cy="3274060"/>
                    </a:xfrm>
                    <a:prstGeom prst="rect">
                      <a:avLst/>
                    </a:prstGeom>
                    <a:noFill/>
                  </pic:spPr>
                </pic:pic>
              </a:graphicData>
            </a:graphic>
          </wp:inline>
        </w:drawing>
      </w:r>
    </w:p>
    <w:p w:rsidR="007358B1" w:rsidRPr="00A368B4" w:rsidRDefault="007358B1" w:rsidP="007358B1">
      <w:pPr>
        <w:jc w:val="both"/>
        <w:rPr>
          <w:rFonts w:cstheme="minorHAnsi"/>
        </w:rPr>
      </w:pPr>
    </w:p>
    <w:p w:rsidR="00195942" w:rsidRPr="00A368B4" w:rsidRDefault="00195942" w:rsidP="007358B1">
      <w:pPr>
        <w:jc w:val="both"/>
        <w:rPr>
          <w:rFonts w:cstheme="minorHAnsi"/>
        </w:rPr>
      </w:pPr>
    </w:p>
    <w:p w:rsidR="0098113F" w:rsidRPr="00A368B4" w:rsidRDefault="00BB5053" w:rsidP="00A44348">
      <w:pPr>
        <w:pStyle w:val="ListParagraph"/>
        <w:numPr>
          <w:ilvl w:val="0"/>
          <w:numId w:val="14"/>
        </w:numPr>
        <w:jc w:val="both"/>
        <w:rPr>
          <w:rFonts w:cstheme="minorHAnsi"/>
        </w:rPr>
      </w:pPr>
      <w:r w:rsidRPr="00A368B4">
        <w:rPr>
          <w:rFonts w:cstheme="minorHAnsi"/>
        </w:rPr>
        <w:t>Adjust the zoom setting in your browser to zoom in or out:</w:t>
      </w:r>
    </w:p>
    <w:p w:rsidR="00BB5053" w:rsidRPr="00A368B4" w:rsidRDefault="00995674" w:rsidP="00396192">
      <w:pPr>
        <w:jc w:val="center"/>
        <w:rPr>
          <w:rFonts w:cstheme="minorHAnsi"/>
        </w:rPr>
      </w:pPr>
      <w:r w:rsidRPr="00A368B4">
        <w:rPr>
          <w:rFonts w:cstheme="minorHAnsi"/>
          <w:noProof/>
          <w:lang w:eastAsia="en-US"/>
        </w:rPr>
        <w:drawing>
          <wp:inline distT="0" distB="0" distL="0" distR="0" wp14:anchorId="585BB199">
            <wp:extent cx="2628161" cy="145348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2706"/>
                    <a:stretch/>
                  </pic:blipFill>
                  <pic:spPr bwMode="auto">
                    <a:xfrm>
                      <a:off x="0" y="0"/>
                      <a:ext cx="2634617" cy="1457056"/>
                    </a:xfrm>
                    <a:prstGeom prst="rect">
                      <a:avLst/>
                    </a:prstGeom>
                    <a:noFill/>
                    <a:ln>
                      <a:noFill/>
                    </a:ln>
                    <a:extLst>
                      <a:ext uri="{53640926-AAD7-44D8-BBD7-CCE9431645EC}">
                        <a14:shadowObscured xmlns:a14="http://schemas.microsoft.com/office/drawing/2010/main"/>
                      </a:ext>
                    </a:extLst>
                  </pic:spPr>
                </pic:pic>
              </a:graphicData>
            </a:graphic>
          </wp:inline>
        </w:drawing>
      </w:r>
    </w:p>
    <w:p w:rsidR="0061460B" w:rsidRPr="00A368B4" w:rsidRDefault="0061460B" w:rsidP="00396192">
      <w:pPr>
        <w:jc w:val="center"/>
        <w:rPr>
          <w:rFonts w:cstheme="minorHAnsi"/>
        </w:rPr>
      </w:pPr>
    </w:p>
    <w:p w:rsidR="00BB5053" w:rsidRPr="00A368B4" w:rsidRDefault="00EE5309" w:rsidP="00A35058">
      <w:pPr>
        <w:pStyle w:val="ListParagraph"/>
        <w:numPr>
          <w:ilvl w:val="0"/>
          <w:numId w:val="14"/>
        </w:numPr>
        <w:jc w:val="both"/>
        <w:rPr>
          <w:rFonts w:cstheme="minorHAnsi"/>
        </w:rPr>
      </w:pPr>
      <w:r w:rsidRPr="00A368B4">
        <w:rPr>
          <w:rFonts w:cstheme="minorHAnsi"/>
        </w:rPr>
        <w:t xml:space="preserve">There are two graphs. </w:t>
      </w:r>
      <w:r w:rsidRPr="00A368B4">
        <w:rPr>
          <w:rFonts w:cstheme="minorHAnsi"/>
          <w:b/>
          <w:bCs/>
        </w:rPr>
        <w:t>The left graph shows the model prediction for monthly incidence of confirmed clinical cases</w:t>
      </w:r>
      <w:r w:rsidR="00413E9A" w:rsidRPr="00A368B4">
        <w:rPr>
          <w:rFonts w:cstheme="minorHAnsi"/>
        </w:rPr>
        <w:t xml:space="preserve">. </w:t>
      </w:r>
      <w:r w:rsidR="007A5F5C" w:rsidRPr="00A368B4">
        <w:rPr>
          <w:rFonts w:cstheme="minorHAnsi"/>
        </w:rPr>
        <w:t xml:space="preserve">The number of confirmed cases will be less than the true clinical burden since the model assumes that not all clinical cases are detected and treated by the health system. The more cases that are detected by the health system, the more the confirmed cases will reflect the model’s prediction of the true clinical burden. </w:t>
      </w:r>
      <w:r w:rsidR="00413E9A" w:rsidRPr="00A368B4">
        <w:rPr>
          <w:rFonts w:cstheme="minorHAnsi"/>
          <w:b/>
          <w:bCs/>
        </w:rPr>
        <w:t>The right graph shows the model prediction for</w:t>
      </w:r>
      <w:r w:rsidR="007A5F5C" w:rsidRPr="00A368B4">
        <w:rPr>
          <w:rFonts w:cstheme="minorHAnsi"/>
          <w:b/>
          <w:bCs/>
        </w:rPr>
        <w:t xml:space="preserve"> true</w:t>
      </w:r>
      <w:r w:rsidR="00413E9A" w:rsidRPr="00A368B4">
        <w:rPr>
          <w:rFonts w:cstheme="minorHAnsi"/>
          <w:b/>
          <w:bCs/>
        </w:rPr>
        <w:t xml:space="preserve"> prevalence</w:t>
      </w:r>
      <w:r w:rsidR="007A5F5C" w:rsidRPr="00A368B4">
        <w:rPr>
          <w:rFonts w:cstheme="minorHAnsi"/>
          <w:b/>
          <w:bCs/>
        </w:rPr>
        <w:t xml:space="preserve">. </w:t>
      </w:r>
      <w:r w:rsidR="007A5F5C" w:rsidRPr="00A368B4">
        <w:rPr>
          <w:rFonts w:cstheme="minorHAnsi"/>
        </w:rPr>
        <w:t xml:space="preserve">This is defined as the percentage of the population that have a clinical infection, a microscopically detectable asymptomatic infection or </w:t>
      </w:r>
      <w:r w:rsidR="00CA1E2C" w:rsidRPr="00A368B4">
        <w:rPr>
          <w:rFonts w:cstheme="minorHAnsi"/>
        </w:rPr>
        <w:t xml:space="preserve">a microscopically undetectable asymptomatic infection. It is intended to represent the entire </w:t>
      </w:r>
      <w:r w:rsidR="00BF5083" w:rsidRPr="00A368B4">
        <w:rPr>
          <w:rFonts w:cstheme="minorHAnsi"/>
        </w:rPr>
        <w:t>transmission reservoir associated with each scenario</w:t>
      </w:r>
      <w:r w:rsidR="00CA1E2C" w:rsidRPr="00A368B4">
        <w:rPr>
          <w:rFonts w:cstheme="minorHAnsi"/>
        </w:rPr>
        <w:t xml:space="preserve">. </w:t>
      </w:r>
      <w:r w:rsidR="007A5F5C" w:rsidRPr="00A368B4">
        <w:rPr>
          <w:rFonts w:cstheme="minorHAnsi"/>
        </w:rPr>
        <w:t xml:space="preserve"> </w:t>
      </w:r>
      <w:r w:rsidR="007A5F5C" w:rsidRPr="00A368B4">
        <w:rPr>
          <w:rFonts w:cstheme="minorHAnsi"/>
          <w:b/>
          <w:bCs/>
        </w:rPr>
        <w:t xml:space="preserve"> </w:t>
      </w:r>
    </w:p>
    <w:p w:rsidR="0061460B" w:rsidRPr="00A368B4" w:rsidRDefault="0061460B" w:rsidP="0061460B">
      <w:pPr>
        <w:jc w:val="both"/>
        <w:rPr>
          <w:rFonts w:cstheme="minorHAnsi"/>
        </w:rPr>
      </w:pPr>
    </w:p>
    <w:p w:rsidR="00C37502" w:rsidRPr="00A368B4" w:rsidRDefault="00BB5053" w:rsidP="002953D0">
      <w:pPr>
        <w:pStyle w:val="ListParagraph"/>
        <w:numPr>
          <w:ilvl w:val="0"/>
          <w:numId w:val="14"/>
        </w:numPr>
        <w:jc w:val="both"/>
        <w:rPr>
          <w:rFonts w:cstheme="minorHAnsi"/>
        </w:rPr>
      </w:pPr>
      <w:r w:rsidRPr="00A368B4">
        <w:rPr>
          <w:rFonts w:cstheme="minorHAnsi"/>
        </w:rPr>
        <w:t>The “</w:t>
      </w:r>
      <w:r w:rsidR="00583C96" w:rsidRPr="00A368B4">
        <w:rPr>
          <w:rFonts w:cstheme="minorHAnsi"/>
        </w:rPr>
        <w:t>Typology P</w:t>
      </w:r>
      <w:r w:rsidR="00EE5309" w:rsidRPr="00A368B4">
        <w:rPr>
          <w:rFonts w:cstheme="minorHAnsi"/>
        </w:rPr>
        <w:t>arameters</w:t>
      </w:r>
      <w:r w:rsidRPr="00A368B4">
        <w:rPr>
          <w:rFonts w:cstheme="minorHAnsi"/>
        </w:rPr>
        <w:t>” tab allows the selection of the baseline scenario. Adjust the sliders until the baseline scenario desired is set. The dark blue line represents the average baseline API. After all the baseline values are selected</w:t>
      </w:r>
      <w:r w:rsidR="00EE5309" w:rsidRPr="00A368B4">
        <w:rPr>
          <w:rFonts w:cstheme="minorHAnsi"/>
        </w:rPr>
        <w:t xml:space="preserve">, adjust the “no. of mosquito bites per human per day” parameter until the API line (dark blue, flat) passes through the centre of the model prediction for monthly incidence line (blue, wavy). </w:t>
      </w:r>
      <w:r w:rsidR="006C4E0E" w:rsidRPr="00A368B4">
        <w:rPr>
          <w:rFonts w:cstheme="minorHAnsi"/>
        </w:rPr>
        <w:t xml:space="preserve">Sliders can be adjusted using click and drag with a mouse, or by clicking on to the slider button and then </w:t>
      </w:r>
      <w:r w:rsidR="00C37502" w:rsidRPr="00A368B4">
        <w:rPr>
          <w:rFonts w:cstheme="minorHAnsi"/>
        </w:rPr>
        <w:t xml:space="preserve">using the keyboard arrow keys. </w:t>
      </w:r>
    </w:p>
    <w:p w:rsidR="00C90FC3" w:rsidRPr="00A368B4" w:rsidRDefault="00C90FC3" w:rsidP="00C90FC3">
      <w:pPr>
        <w:pStyle w:val="ListParagraph"/>
        <w:rPr>
          <w:rFonts w:cstheme="minorHAnsi"/>
        </w:rPr>
      </w:pPr>
    </w:p>
    <w:p w:rsidR="00C90FC3" w:rsidRPr="00A368B4" w:rsidRDefault="00C90FC3" w:rsidP="00C90FC3">
      <w:pPr>
        <w:pStyle w:val="ListParagraph"/>
        <w:jc w:val="both"/>
        <w:rPr>
          <w:rFonts w:cstheme="minorHAnsi"/>
        </w:rPr>
      </w:pPr>
    </w:p>
    <w:p w:rsidR="009C2B0A" w:rsidRPr="00A368B4" w:rsidRDefault="00735DDB" w:rsidP="009C2B0A">
      <w:pPr>
        <w:jc w:val="center"/>
        <w:rPr>
          <w:rFonts w:cstheme="minorHAnsi"/>
        </w:rPr>
      </w:pPr>
      <w:r>
        <w:rPr>
          <w:rFonts w:cstheme="minorHAnsi"/>
          <w:noProof/>
          <w:lang w:eastAsia="en-US"/>
        </w:rPr>
        <w:drawing>
          <wp:inline distT="0" distB="0" distL="0" distR="0" wp14:anchorId="01F82ACB">
            <wp:extent cx="3511550" cy="223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231390"/>
                    </a:xfrm>
                    <a:prstGeom prst="rect">
                      <a:avLst/>
                    </a:prstGeom>
                    <a:noFill/>
                  </pic:spPr>
                </pic:pic>
              </a:graphicData>
            </a:graphic>
          </wp:inline>
        </w:drawing>
      </w:r>
    </w:p>
    <w:p w:rsidR="00EA41A5" w:rsidRPr="00A368B4" w:rsidRDefault="00EA41A5" w:rsidP="009E3A75">
      <w:pPr>
        <w:jc w:val="center"/>
        <w:rPr>
          <w:rFonts w:cstheme="minorHAnsi"/>
        </w:rPr>
      </w:pPr>
    </w:p>
    <w:p w:rsidR="00195942" w:rsidRPr="00A368B4" w:rsidRDefault="00195942" w:rsidP="009E3A75">
      <w:pPr>
        <w:jc w:val="center"/>
        <w:rPr>
          <w:rFonts w:cstheme="minorHAnsi"/>
        </w:rPr>
      </w:pPr>
    </w:p>
    <w:p w:rsidR="00E0713C" w:rsidRDefault="00E0713C" w:rsidP="00E0713C">
      <w:pPr>
        <w:pStyle w:val="ListParagraph"/>
        <w:numPr>
          <w:ilvl w:val="0"/>
          <w:numId w:val="14"/>
        </w:numPr>
        <w:jc w:val="both"/>
        <w:rPr>
          <w:ins w:id="0" w:author="Sai Thein Than Tun" w:date="2017-02-01T16:00:00Z"/>
          <w:rFonts w:cstheme="minorHAnsi"/>
        </w:rPr>
      </w:pPr>
      <w:ins w:id="1" w:author="Sai Thein Than Tun" w:date="2017-02-01T16:00:00Z">
        <w:r>
          <w:rPr>
            <w:rFonts w:cstheme="minorHAnsi"/>
          </w:rPr>
          <w:t>T</w:t>
        </w:r>
        <w:bookmarkStart w:id="2" w:name="_GoBack"/>
        <w:bookmarkEnd w:id="2"/>
        <w:r>
          <w:rPr>
            <w:rFonts w:cstheme="minorHAnsi"/>
          </w:rPr>
          <w:t xml:space="preserve">he </w:t>
        </w:r>
      </w:ins>
      <w:ins w:id="3" w:author="Sai Thein Than Tun" w:date="2017-02-01T16:01:00Z">
        <w:r>
          <w:rPr>
            <w:rFonts w:cstheme="minorHAnsi"/>
          </w:rPr>
          <w:t>parameter “</w:t>
        </w:r>
        <w:r w:rsidRPr="00E0713C">
          <w:rPr>
            <w:rFonts w:cstheme="minorHAnsi"/>
          </w:rPr>
          <w:t>number of mosquito bites per human per day (average)</w:t>
        </w:r>
        <w:r>
          <w:rPr>
            <w:rFonts w:cstheme="minorHAnsi"/>
          </w:rPr>
          <w:t xml:space="preserve">” on the “Typology Parameters” tab is not the </w:t>
        </w:r>
      </w:ins>
      <w:ins w:id="4" w:author="Sai Thein Than Tun" w:date="2017-02-01T16:02:00Z">
        <w:r>
          <w:rPr>
            <w:rFonts w:cstheme="minorHAnsi"/>
          </w:rPr>
          <w:t xml:space="preserve">entomological inoculation rate (EIR). It is simply the </w:t>
        </w:r>
      </w:ins>
      <w:ins w:id="5" w:author="Sai Thein Than Tun" w:date="2017-02-01T16:07:00Z">
        <w:r>
          <w:rPr>
            <w:rFonts w:cstheme="minorHAnsi"/>
          </w:rPr>
          <w:t xml:space="preserve">human biting rate (HBR) and is the </w:t>
        </w:r>
      </w:ins>
      <w:ins w:id="6" w:author="Sai Thein Than Tun" w:date="2017-02-01T16:02:00Z">
        <w:r>
          <w:rPr>
            <w:rFonts w:cstheme="minorHAnsi"/>
          </w:rPr>
          <w:t xml:space="preserve">number of </w:t>
        </w:r>
      </w:ins>
      <w:ins w:id="7" w:author="Sai Thein Than Tun" w:date="2017-02-01T16:03:00Z">
        <w:r>
          <w:rPr>
            <w:rFonts w:cstheme="minorHAnsi"/>
          </w:rPr>
          <w:t>infectious and non-infectious mosquito bites combined.</w:t>
        </w:r>
      </w:ins>
    </w:p>
    <w:p w:rsidR="00A86698" w:rsidRPr="00A368B4" w:rsidRDefault="00A86698" w:rsidP="00A86698">
      <w:pPr>
        <w:pStyle w:val="ListParagraph"/>
        <w:numPr>
          <w:ilvl w:val="0"/>
          <w:numId w:val="14"/>
        </w:numPr>
        <w:jc w:val="both"/>
        <w:rPr>
          <w:rFonts w:cstheme="minorHAnsi"/>
        </w:rPr>
      </w:pPr>
      <w:r w:rsidRPr="00A368B4">
        <w:rPr>
          <w:rFonts w:cstheme="minorHAnsi"/>
        </w:rPr>
        <w:t xml:space="preserve">Note that in order to obtain API levels below 1 per 1000 per year, the </w:t>
      </w:r>
      <w:r w:rsidR="003163D4" w:rsidRPr="00A368B4">
        <w:rPr>
          <w:rFonts w:cstheme="minorHAnsi"/>
        </w:rPr>
        <w:t>imported cases must be reduced. This can be done by adjusting the three sliders in the third column in the “</w:t>
      </w:r>
      <w:r w:rsidR="00B551FC" w:rsidRPr="00A368B4">
        <w:rPr>
          <w:rFonts w:cstheme="minorHAnsi"/>
        </w:rPr>
        <w:t>Typology P</w:t>
      </w:r>
      <w:r w:rsidR="003163D4" w:rsidRPr="00A368B4">
        <w:rPr>
          <w:rFonts w:cstheme="minorHAnsi"/>
        </w:rPr>
        <w:t xml:space="preserve">arameters” tab. Since every clinical case will most likely be accompanied by asymptomatic carriers (both detectable and undetectable by microscopy), then it is recommended to include roughly 10 times the number of clinical cases being imported to be imported as asymptomatic carriers of each category. For example, if the user choses 1 clinical cases per 1000 per year to be imported, they should also set 10 microscopically detectable and 10 microscopically </w:t>
      </w:r>
      <w:r w:rsidR="00261C0E" w:rsidRPr="00A368B4">
        <w:rPr>
          <w:rFonts w:cstheme="minorHAnsi"/>
        </w:rPr>
        <w:t>undetectable carriers</w:t>
      </w:r>
      <w:r w:rsidR="003163D4" w:rsidRPr="00A368B4">
        <w:rPr>
          <w:rFonts w:cstheme="minorHAnsi"/>
        </w:rPr>
        <w:t xml:space="preserve"> per 1000 per year. </w:t>
      </w:r>
    </w:p>
    <w:p w:rsidR="003163D4" w:rsidRPr="00A368B4" w:rsidRDefault="003163D4" w:rsidP="003163D4">
      <w:pPr>
        <w:jc w:val="both"/>
        <w:rPr>
          <w:rFonts w:cstheme="minorHAnsi"/>
        </w:rPr>
      </w:pPr>
    </w:p>
    <w:p w:rsidR="005A2AA7" w:rsidRPr="00A368B4" w:rsidRDefault="00924430" w:rsidP="00383E39">
      <w:pPr>
        <w:jc w:val="center"/>
        <w:rPr>
          <w:rFonts w:cstheme="minorHAnsi"/>
        </w:rPr>
      </w:pPr>
      <w:r>
        <w:rPr>
          <w:rFonts w:cstheme="minorHAnsi"/>
          <w:noProof/>
          <w:lang w:eastAsia="en-US"/>
        </w:rPr>
        <w:drawing>
          <wp:inline distT="0" distB="0" distL="0" distR="0" wp14:anchorId="5C156AA8">
            <wp:extent cx="5145405" cy="213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405" cy="2139950"/>
                    </a:xfrm>
                    <a:prstGeom prst="rect">
                      <a:avLst/>
                    </a:prstGeom>
                    <a:noFill/>
                  </pic:spPr>
                </pic:pic>
              </a:graphicData>
            </a:graphic>
          </wp:inline>
        </w:drawing>
      </w:r>
    </w:p>
    <w:p w:rsidR="004D37DB" w:rsidRPr="00A368B4" w:rsidRDefault="004D37DB" w:rsidP="00A86698">
      <w:pPr>
        <w:rPr>
          <w:rFonts w:cstheme="minorHAnsi"/>
        </w:rPr>
      </w:pPr>
    </w:p>
    <w:p w:rsidR="00C37502" w:rsidRPr="00A368B4" w:rsidRDefault="008549E5" w:rsidP="00C37502">
      <w:pPr>
        <w:pStyle w:val="ListParagraph"/>
        <w:numPr>
          <w:ilvl w:val="0"/>
          <w:numId w:val="14"/>
        </w:numPr>
        <w:jc w:val="both"/>
        <w:rPr>
          <w:rFonts w:cstheme="minorHAnsi"/>
        </w:rPr>
      </w:pPr>
      <w:r w:rsidRPr="00A368B4">
        <w:rPr>
          <w:rFonts w:cstheme="minorHAnsi"/>
        </w:rPr>
        <w:t xml:space="preserve">While the model is running, the graphs will look pale and then become bright again when the model has completed its run. If multiple changes are made in quick succession, the graphs will slowly flash pale and bright until all the changes have been run in sequence. </w:t>
      </w:r>
    </w:p>
    <w:p w:rsidR="0098113F" w:rsidRPr="00A368B4" w:rsidRDefault="0098113F" w:rsidP="0098113F">
      <w:pPr>
        <w:jc w:val="both"/>
        <w:rPr>
          <w:rFonts w:cstheme="minorHAnsi"/>
        </w:rPr>
      </w:pPr>
    </w:p>
    <w:p w:rsidR="00413E9A" w:rsidRPr="00A368B4" w:rsidRDefault="00ED594E" w:rsidP="00C7756A">
      <w:pPr>
        <w:jc w:val="center"/>
        <w:rPr>
          <w:rFonts w:cstheme="minorHAnsi"/>
        </w:rPr>
      </w:pPr>
      <w:r w:rsidRPr="00A368B4">
        <w:rPr>
          <w:rFonts w:cstheme="minorHAnsi"/>
          <w:noProof/>
          <w:lang w:eastAsia="en-US"/>
        </w:rPr>
        <w:drawing>
          <wp:inline distT="0" distB="0" distL="0" distR="0" wp14:anchorId="1ABAA99E">
            <wp:extent cx="5145405" cy="107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05" cy="1078865"/>
                    </a:xfrm>
                    <a:prstGeom prst="rect">
                      <a:avLst/>
                    </a:prstGeom>
                    <a:noFill/>
                  </pic:spPr>
                </pic:pic>
              </a:graphicData>
            </a:graphic>
          </wp:inline>
        </w:drawing>
      </w:r>
    </w:p>
    <w:p w:rsidR="0098113F" w:rsidRPr="00A368B4" w:rsidRDefault="0098113F" w:rsidP="00C7756A">
      <w:pPr>
        <w:jc w:val="center"/>
        <w:rPr>
          <w:rFonts w:cstheme="minorHAnsi"/>
        </w:rPr>
      </w:pPr>
    </w:p>
    <w:p w:rsidR="00413E9A" w:rsidRPr="00A368B4" w:rsidRDefault="00413E9A" w:rsidP="00413E9A">
      <w:pPr>
        <w:pStyle w:val="ListParagraph"/>
        <w:numPr>
          <w:ilvl w:val="0"/>
          <w:numId w:val="14"/>
        </w:numPr>
        <w:jc w:val="both"/>
        <w:rPr>
          <w:rFonts w:cstheme="minorHAnsi"/>
        </w:rPr>
      </w:pPr>
      <w:r w:rsidRPr="00A368B4">
        <w:rPr>
          <w:rFonts w:cstheme="minorHAnsi"/>
        </w:rPr>
        <w:t>Now explore options for the elimination strategy design. These can be found in tabs labelled: “</w:t>
      </w:r>
      <w:r w:rsidR="001C034C" w:rsidRPr="00A368B4">
        <w:rPr>
          <w:rFonts w:cstheme="minorHAnsi"/>
        </w:rPr>
        <w:t>New Interventions</w:t>
      </w:r>
      <w:r w:rsidRPr="00A368B4">
        <w:rPr>
          <w:rFonts w:cstheme="minorHAnsi"/>
        </w:rPr>
        <w:t xml:space="preserve">”, “Focal MDA Indicators”, and “Imported malaria MSAT Indicators”. Various components of the strategy can be switched on and off using the check boxes. </w:t>
      </w:r>
      <w:ins w:id="8" w:author="Sai Thein Than Tun" w:date="2017-02-01T14:52:00Z">
        <w:r w:rsidR="009E429A">
          <w:rPr>
            <w:rFonts w:cstheme="minorHAnsi"/>
          </w:rPr>
          <w:t xml:space="preserve">Any combination of interventions can be switched on at any single time. Eg. </w:t>
        </w:r>
      </w:ins>
      <w:ins w:id="9" w:author="Sai Thein Than Tun" w:date="2017-02-01T14:53:00Z">
        <w:r w:rsidR="009E429A">
          <w:rPr>
            <w:rFonts w:cstheme="minorHAnsi"/>
          </w:rPr>
          <w:t>You can turn on only for MDA</w:t>
        </w:r>
      </w:ins>
      <w:ins w:id="10" w:author="Sai Thein Than Tun" w:date="2017-02-01T14:55:00Z">
        <w:r w:rsidR="009E429A">
          <w:rPr>
            <w:rFonts w:cstheme="minorHAnsi"/>
          </w:rPr>
          <w:t>,</w:t>
        </w:r>
      </w:ins>
      <w:ins w:id="11" w:author="Sai Thein Than Tun" w:date="2017-02-01T14:54:00Z">
        <w:r w:rsidR="009E429A">
          <w:rPr>
            <w:rFonts w:cstheme="minorHAnsi"/>
          </w:rPr>
          <w:t xml:space="preserve"> or you can combine EDAT </w:t>
        </w:r>
        <w:r w:rsidR="009E429A">
          <w:rPr>
            <w:rFonts w:cstheme="minorHAnsi"/>
          </w:rPr>
          <w:lastRenderedPageBreak/>
          <w:t>and ITN, etc.</w:t>
        </w:r>
      </w:ins>
      <w:ins w:id="12" w:author="Sai Thein Than Tun" w:date="2017-02-01T14:52:00Z">
        <w:r w:rsidR="009E429A">
          <w:rPr>
            <w:rFonts w:cstheme="minorHAnsi"/>
          </w:rPr>
          <w:t xml:space="preserve"> </w:t>
        </w:r>
      </w:ins>
      <w:r w:rsidRPr="00A368B4">
        <w:rPr>
          <w:rFonts w:cstheme="minorHAnsi"/>
        </w:rPr>
        <w:t xml:space="preserve">Also, their efficacy and coverage can be adjusted using the sliders. Once some </w:t>
      </w:r>
      <w:r w:rsidR="001B3D32" w:rsidRPr="00A368B4">
        <w:rPr>
          <w:rFonts w:cstheme="minorHAnsi"/>
        </w:rPr>
        <w:t>new interventions</w:t>
      </w:r>
      <w:r w:rsidRPr="00A368B4">
        <w:rPr>
          <w:rFonts w:cstheme="minorHAnsi"/>
        </w:rPr>
        <w:t xml:space="preserve"> are switched on, the baseline model prediction will be depicted as a grey solid line, with the selected strategy model prediction in blue.</w:t>
      </w:r>
    </w:p>
    <w:p w:rsidR="0098113F" w:rsidRPr="00A368B4" w:rsidRDefault="0098113F" w:rsidP="0098113F">
      <w:pPr>
        <w:jc w:val="both"/>
        <w:rPr>
          <w:rFonts w:cstheme="minorHAnsi"/>
        </w:rPr>
      </w:pPr>
    </w:p>
    <w:p w:rsidR="00195942" w:rsidRPr="00A368B4" w:rsidRDefault="00195942" w:rsidP="0098113F">
      <w:pPr>
        <w:jc w:val="both"/>
        <w:rPr>
          <w:rFonts w:cstheme="minorHAnsi"/>
        </w:rPr>
      </w:pPr>
    </w:p>
    <w:p w:rsidR="00195942" w:rsidRPr="00A368B4" w:rsidRDefault="00615505" w:rsidP="0098113F">
      <w:pPr>
        <w:jc w:val="both"/>
        <w:rPr>
          <w:rFonts w:cstheme="minorHAnsi"/>
        </w:rPr>
      </w:pPr>
      <w:ins w:id="13" w:author="Sai Thein Than Tun" w:date="2017-02-01T14:59:00Z">
        <w:r>
          <w:rPr>
            <w:rFonts w:cstheme="minorHAnsi"/>
            <w:noProof/>
            <w:lang w:eastAsia="en-US"/>
          </w:rPr>
          <w:drawing>
            <wp:inline distT="0" distB="0" distL="0" distR="0">
              <wp:extent cx="4291965" cy="2761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1965" cy="2761615"/>
                      </a:xfrm>
                      <a:prstGeom prst="rect">
                        <a:avLst/>
                      </a:prstGeom>
                      <a:noFill/>
                    </pic:spPr>
                  </pic:pic>
                </a:graphicData>
              </a:graphic>
            </wp:inline>
          </w:drawing>
        </w:r>
      </w:ins>
    </w:p>
    <w:p w:rsidR="008C4C49" w:rsidRPr="00A368B4" w:rsidRDefault="008C4C49" w:rsidP="00BF7A13">
      <w:pPr>
        <w:jc w:val="center"/>
        <w:rPr>
          <w:rFonts w:cstheme="minorHAnsi"/>
        </w:rPr>
      </w:pPr>
    </w:p>
    <w:p w:rsidR="00A607A6" w:rsidRDefault="00BF7A13" w:rsidP="002A29F5">
      <w:pPr>
        <w:jc w:val="both"/>
        <w:rPr>
          <w:ins w:id="14" w:author="Sai Thein Than Tun" w:date="2017-02-01T15:01:00Z"/>
          <w:rFonts w:cstheme="minorHAnsi"/>
        </w:rPr>
      </w:pPr>
      <w:r w:rsidRPr="00A368B4">
        <w:rPr>
          <w:rFonts w:cstheme="minorHAnsi"/>
        </w:rPr>
        <w:t>Note that some activities</w:t>
      </w:r>
      <w:r w:rsidR="00A607A6" w:rsidRPr="00A368B4">
        <w:rPr>
          <w:rFonts w:cstheme="minorHAnsi"/>
        </w:rPr>
        <w:t xml:space="preserve"> are predicted to</w:t>
      </w:r>
      <w:r w:rsidRPr="00A368B4">
        <w:rPr>
          <w:rFonts w:cstheme="minorHAnsi"/>
        </w:rPr>
        <w:t xml:space="preserve"> increase the confirmed cases per 1000 population per month (left graph above). </w:t>
      </w:r>
      <w:r w:rsidR="00A607A6" w:rsidRPr="00A368B4">
        <w:rPr>
          <w:rFonts w:cstheme="minorHAnsi"/>
        </w:rPr>
        <w:t xml:space="preserve">This is because increasing early detection and treatment (EDAT) will lead to increased numbers of clinical malaria cases being discovered and treated. Since only </w:t>
      </w:r>
      <w:r w:rsidR="002A29F5" w:rsidRPr="00A368B4">
        <w:rPr>
          <w:rFonts w:cstheme="minorHAnsi"/>
        </w:rPr>
        <w:t xml:space="preserve">treated clinical cases are reported by the model (the modelled untreated clinical burden going unmeasured as it is in reality), then this figure can increase during an elimination strategy even though the prevalence declines (right graph above). </w:t>
      </w:r>
      <w:r w:rsidR="009549F4" w:rsidRPr="00A368B4">
        <w:rPr>
          <w:rFonts w:cstheme="minorHAnsi"/>
        </w:rPr>
        <w:t>The increase in confirmed cases per month is therefore an artefact since the true clinical burden will remain constant of reduce as a result of increased intervention</w:t>
      </w:r>
      <w:r w:rsidR="00244A44" w:rsidRPr="00A368B4">
        <w:rPr>
          <w:rFonts w:cstheme="minorHAnsi"/>
        </w:rPr>
        <w:t>s, whereas detecting and treating more cases can lead to more confirmed cases.</w:t>
      </w:r>
    </w:p>
    <w:p w:rsidR="00615505" w:rsidRDefault="00615505" w:rsidP="00615505">
      <w:pPr>
        <w:pStyle w:val="ListParagraph"/>
        <w:numPr>
          <w:ilvl w:val="0"/>
          <w:numId w:val="14"/>
        </w:numPr>
        <w:jc w:val="both"/>
        <w:rPr>
          <w:ins w:id="15" w:author="Sai Thein Than Tun" w:date="2017-02-01T15:05:00Z"/>
          <w:rFonts w:cstheme="minorHAnsi"/>
        </w:rPr>
        <w:pPrChange w:id="16" w:author="Sai Thein Than Tun" w:date="2017-02-01T15:01:00Z">
          <w:pPr>
            <w:jc w:val="both"/>
          </w:pPr>
        </w:pPrChange>
      </w:pPr>
      <w:ins w:id="17" w:author="Sai Thein Than Tun" w:date="2017-02-01T15:02:00Z">
        <w:r>
          <w:rPr>
            <w:rFonts w:cstheme="minorHAnsi"/>
          </w:rPr>
          <w:t xml:space="preserve">In order to store </w:t>
        </w:r>
      </w:ins>
      <w:ins w:id="18" w:author="Sai Thein Than Tun" w:date="2017-02-01T15:03:00Z">
        <w:r>
          <w:rPr>
            <w:rFonts w:cstheme="minorHAnsi"/>
          </w:rPr>
          <w:t xml:space="preserve">the values of your customized parameters and </w:t>
        </w:r>
      </w:ins>
      <w:ins w:id="19" w:author="Sai Thein Than Tun" w:date="2017-02-01T15:04:00Z">
        <w:r>
          <w:rPr>
            <w:rFonts w:cstheme="minorHAnsi"/>
          </w:rPr>
          <w:t xml:space="preserve">the corresponding graphs, please go to the rightmost tab “Download”. Click on the respective download buttons to </w:t>
        </w:r>
      </w:ins>
      <w:ins w:id="20" w:author="Sai Thein Than Tun" w:date="2017-02-01T15:05:00Z">
        <w:r>
          <w:rPr>
            <w:rFonts w:cstheme="minorHAnsi"/>
          </w:rPr>
          <w:t xml:space="preserve">save the parameter values and high resolution graphs. </w:t>
        </w:r>
      </w:ins>
    </w:p>
    <w:p w:rsidR="00615505" w:rsidRPr="00615505" w:rsidRDefault="00615505" w:rsidP="00615505">
      <w:pPr>
        <w:jc w:val="both"/>
        <w:rPr>
          <w:rFonts w:cstheme="minorHAnsi"/>
        </w:rPr>
      </w:pPr>
      <w:ins w:id="21" w:author="Sai Thein Than Tun" w:date="2017-02-01T15:09:00Z">
        <w:r>
          <w:rPr>
            <w:rFonts w:cstheme="minorHAnsi"/>
            <w:noProof/>
            <w:lang w:eastAsia="en-US"/>
          </w:rPr>
          <w:drawing>
            <wp:inline distT="0" distB="0" distL="0" distR="0" wp14:anchorId="2FC72D0D">
              <wp:extent cx="6535420" cy="1048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5420" cy="1048385"/>
                      </a:xfrm>
                      <a:prstGeom prst="rect">
                        <a:avLst/>
                      </a:prstGeom>
                      <a:noFill/>
                    </pic:spPr>
                  </pic:pic>
                </a:graphicData>
              </a:graphic>
            </wp:inline>
          </w:drawing>
        </w:r>
      </w:ins>
    </w:p>
    <w:p w:rsidR="00EA02B3" w:rsidRDefault="00EA02B3" w:rsidP="002A29F5">
      <w:pPr>
        <w:jc w:val="both"/>
        <w:rPr>
          <w:rFonts w:cstheme="minorHAnsi"/>
        </w:rPr>
      </w:pPr>
    </w:p>
    <w:p w:rsidR="000F29CB" w:rsidRDefault="00E3368C" w:rsidP="00E3368C">
      <w:pPr>
        <w:pStyle w:val="Heading1"/>
        <w:rPr>
          <w:ins w:id="22" w:author="Sai Thein Than Tun" w:date="2017-02-01T15:11:00Z"/>
        </w:rPr>
        <w:pPrChange w:id="23" w:author="Sai Thein Than Tun" w:date="2017-02-01T15:09:00Z">
          <w:pPr>
            <w:jc w:val="both"/>
          </w:pPr>
        </w:pPrChange>
      </w:pPr>
      <w:ins w:id="24" w:author="Sai Thein Than Tun" w:date="2017-02-01T15:09:00Z">
        <w:r>
          <w:lastRenderedPageBreak/>
          <w:t>Offline version</w:t>
        </w:r>
      </w:ins>
      <w:ins w:id="25" w:author="Sai Thein Than Tun" w:date="2017-02-01T15:11:00Z">
        <w:r>
          <w:t xml:space="preserve"> for Windows</w:t>
        </w:r>
      </w:ins>
    </w:p>
    <w:p w:rsidR="00E3368C" w:rsidRDefault="000D2BFE" w:rsidP="00E3368C">
      <w:pPr>
        <w:rPr>
          <w:ins w:id="26" w:author="Sai Thein Than Tun" w:date="2017-02-01T15:15:00Z"/>
          <w:color w:val="1F497D"/>
        </w:rPr>
        <w:pPrChange w:id="27" w:author="Sai Thein Than Tun" w:date="2017-02-01T15:11:00Z">
          <w:pPr>
            <w:jc w:val="both"/>
          </w:pPr>
        </w:pPrChange>
      </w:pPr>
      <w:ins w:id="28" w:author="Sai Thein Than Tun" w:date="2017-02-01T15:43:00Z">
        <w:r>
          <w:t xml:space="preserve">In order to access the model offline and get </w:t>
        </w:r>
      </w:ins>
      <w:ins w:id="29" w:author="Sai Thein Than Tun" w:date="2017-02-01T15:44:00Z">
        <w:r>
          <w:t>faster performance (depending on the computer), t</w:t>
        </w:r>
      </w:ins>
      <w:ins w:id="30" w:author="Sai Thein Than Tun" w:date="2017-02-01T15:11:00Z">
        <w:r w:rsidR="00E3368C">
          <w:t>he model is also made available as a standalone version for Windows computer</w:t>
        </w:r>
      </w:ins>
      <w:ins w:id="31" w:author="Sai Thein Than Tun" w:date="2017-02-01T15:12:00Z">
        <w:r w:rsidR="00E3368C">
          <w:t xml:space="preserve">s through this dropbox link: </w:t>
        </w:r>
      </w:ins>
      <w:ins w:id="32" w:author="Sai Thein Than Tun" w:date="2017-02-01T15:15:00Z">
        <w:r w:rsidR="00E3368C">
          <w:rPr>
            <w:color w:val="1F497D"/>
          </w:rPr>
          <w:fldChar w:fldCharType="begin"/>
        </w:r>
        <w:r w:rsidR="00E3368C">
          <w:rPr>
            <w:color w:val="1F497D"/>
          </w:rPr>
          <w:instrText xml:space="preserve"> HYPERLINK "https://www.dropbox.com/sh/arvp97i93x7tqs3/AAAzIohdKzz961GcYs7zQ62sa?dl=0" </w:instrText>
        </w:r>
        <w:r w:rsidR="00E3368C">
          <w:rPr>
            <w:color w:val="1F497D"/>
          </w:rPr>
          <w:fldChar w:fldCharType="separate"/>
        </w:r>
        <w:r w:rsidR="00E3368C">
          <w:rPr>
            <w:rStyle w:val="Hyperlink"/>
          </w:rPr>
          <w:t>https://www.dropbox.com/sh/arvp97i93x7tqs3/AAAzIohdKzz961GcYs7zQ62sa?dl=0</w:t>
        </w:r>
        <w:r w:rsidR="00E3368C">
          <w:rPr>
            <w:color w:val="1F497D"/>
          </w:rPr>
          <w:fldChar w:fldCharType="end"/>
        </w:r>
      </w:ins>
    </w:p>
    <w:p w:rsidR="00E3368C" w:rsidRDefault="00E3368C" w:rsidP="00E3368C">
      <w:pPr>
        <w:rPr>
          <w:ins w:id="33" w:author="Sai Thein Than Tun" w:date="2017-02-01T15:16:00Z"/>
        </w:rPr>
        <w:pPrChange w:id="34" w:author="Sai Thein Than Tun" w:date="2017-02-01T15:11:00Z">
          <w:pPr>
            <w:jc w:val="both"/>
          </w:pPr>
        </w:pPrChange>
      </w:pPr>
      <w:ins w:id="35" w:author="Sai Thein Than Tun" w:date="2017-02-01T15:15:00Z">
        <w:r w:rsidRPr="00E3368C">
          <w:t xml:space="preserve">It is more efficient to add the </w:t>
        </w:r>
        <w:r>
          <w:t>folder to your dropbox account and sync to your laptop</w:t>
        </w:r>
        <w:r w:rsidRPr="00E3368C">
          <w:t xml:space="preserve"> instead of downloading directly.</w:t>
        </w:r>
      </w:ins>
      <w:ins w:id="36" w:author="Sai Thein Than Tun" w:date="2017-02-01T15:16:00Z">
        <w:r>
          <w:t xml:space="preserve"> </w:t>
        </w:r>
      </w:ins>
    </w:p>
    <w:p w:rsidR="00E3368C" w:rsidRDefault="00E3368C" w:rsidP="00E3368C">
      <w:pPr>
        <w:rPr>
          <w:ins w:id="37" w:author="Sai Thein Than Tun" w:date="2017-02-01T15:18:00Z"/>
        </w:rPr>
        <w:pPrChange w:id="38" w:author="Sai Thein Than Tun" w:date="2017-02-01T15:11:00Z">
          <w:pPr>
            <w:jc w:val="both"/>
          </w:pPr>
        </w:pPrChange>
      </w:pPr>
      <w:ins w:id="39" w:author="Sai Thein Than Tun" w:date="2017-02-01T15:16:00Z">
        <w:r>
          <w:t>Once your dropbox sync is completed or the folder has been downloaded, you</w:t>
        </w:r>
      </w:ins>
      <w:ins w:id="40" w:author="Sai Thein Than Tun" w:date="2017-02-01T15:17:00Z">
        <w:r>
          <w:t xml:space="preserve"> will see the content of the folder in Windows explorer as follows:</w:t>
        </w:r>
      </w:ins>
    </w:p>
    <w:p w:rsidR="00E3368C" w:rsidRDefault="00816572" w:rsidP="00E3368C">
      <w:pPr>
        <w:rPr>
          <w:ins w:id="41" w:author="Sai Thein Than Tun" w:date="2017-02-01T15:29:00Z"/>
        </w:rPr>
        <w:pPrChange w:id="42" w:author="Sai Thein Than Tun" w:date="2017-02-01T15:11:00Z">
          <w:pPr>
            <w:jc w:val="both"/>
          </w:pPr>
        </w:pPrChange>
      </w:pPr>
      <w:ins w:id="43" w:author="Sai Thein Than Tun" w:date="2017-02-01T15:29:00Z">
        <w:r>
          <w:rPr>
            <w:noProof/>
            <w:lang w:eastAsia="en-US"/>
          </w:rPr>
          <w:drawing>
            <wp:inline distT="0" distB="0" distL="0" distR="0" wp14:anchorId="43062A2D">
              <wp:extent cx="3980815" cy="21336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0815" cy="2133600"/>
                      </a:xfrm>
                      <a:prstGeom prst="rect">
                        <a:avLst/>
                      </a:prstGeom>
                      <a:noFill/>
                    </pic:spPr>
                  </pic:pic>
                </a:graphicData>
              </a:graphic>
            </wp:inline>
          </w:drawing>
        </w:r>
      </w:ins>
    </w:p>
    <w:p w:rsidR="00816572" w:rsidRDefault="00816572" w:rsidP="00E3368C">
      <w:pPr>
        <w:rPr>
          <w:ins w:id="44" w:author="Sai Thein Than Tun" w:date="2017-02-01T15:31:00Z"/>
        </w:rPr>
        <w:pPrChange w:id="45" w:author="Sai Thein Than Tun" w:date="2017-02-01T15:11:00Z">
          <w:pPr>
            <w:jc w:val="both"/>
          </w:pPr>
        </w:pPrChange>
      </w:pPr>
      <w:ins w:id="46" w:author="Sai Thein Than Tun" w:date="2017-02-01T15:30:00Z">
        <w:r>
          <w:t>To identify which version to run, you’ll need to know what your PC’s system type is. You can find this out by</w:t>
        </w:r>
      </w:ins>
      <w:ins w:id="47" w:author="Sai Thein Than Tun" w:date="2017-02-01T15:31:00Z">
        <w:r w:rsidR="006357B7">
          <w:t>:</w:t>
        </w:r>
      </w:ins>
    </w:p>
    <w:p w:rsidR="006357B7" w:rsidRDefault="006357B7" w:rsidP="006357B7">
      <w:pPr>
        <w:pStyle w:val="ListParagraph"/>
        <w:numPr>
          <w:ilvl w:val="0"/>
          <w:numId w:val="16"/>
        </w:numPr>
        <w:rPr>
          <w:ins w:id="48" w:author="Sai Thein Than Tun" w:date="2017-02-01T15:31:00Z"/>
        </w:rPr>
        <w:pPrChange w:id="49" w:author="Sai Thein Than Tun" w:date="2017-02-01T15:31:00Z">
          <w:pPr>
            <w:jc w:val="both"/>
          </w:pPr>
        </w:pPrChange>
      </w:pPr>
      <w:ins w:id="50" w:author="Sai Thein Than Tun" w:date="2017-02-01T15:31:00Z">
        <w:r>
          <w:t>Right click on your computer</w:t>
        </w:r>
      </w:ins>
    </w:p>
    <w:p w:rsidR="006357B7" w:rsidRDefault="006357B7" w:rsidP="006357B7">
      <w:pPr>
        <w:pStyle w:val="ListParagraph"/>
        <w:numPr>
          <w:ilvl w:val="0"/>
          <w:numId w:val="16"/>
        </w:numPr>
        <w:rPr>
          <w:ins w:id="51" w:author="Sai Thein Than Tun" w:date="2017-02-01T15:31:00Z"/>
        </w:rPr>
        <w:pPrChange w:id="52" w:author="Sai Thein Than Tun" w:date="2017-02-01T15:31:00Z">
          <w:pPr>
            <w:jc w:val="both"/>
          </w:pPr>
        </w:pPrChange>
      </w:pPr>
      <w:ins w:id="53" w:author="Sai Thein Than Tun" w:date="2017-02-01T15:31:00Z">
        <w:r>
          <w:t>Choose “Properties”</w:t>
        </w:r>
      </w:ins>
    </w:p>
    <w:p w:rsidR="006357B7" w:rsidRDefault="006357B7" w:rsidP="006357B7">
      <w:pPr>
        <w:rPr>
          <w:ins w:id="54" w:author="Sai Thein Than Tun" w:date="2017-02-01T15:38:00Z"/>
        </w:rPr>
        <w:pPrChange w:id="55" w:author="Sai Thein Than Tun" w:date="2017-02-01T15:31:00Z">
          <w:pPr>
            <w:jc w:val="both"/>
          </w:pPr>
        </w:pPrChange>
      </w:pPr>
      <w:ins w:id="56" w:author="Sai Thein Than Tun" w:date="2017-02-01T15:35:00Z">
        <w:r>
          <w:rPr>
            <w:noProof/>
            <w:lang w:eastAsia="en-US"/>
          </w:rPr>
          <w:drawing>
            <wp:inline distT="0" distB="0" distL="0" distR="0" wp14:anchorId="6E80FF87">
              <wp:extent cx="2187766" cy="1864360"/>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2185" cy="1868126"/>
                      </a:xfrm>
                      <a:prstGeom prst="rect">
                        <a:avLst/>
                      </a:prstGeom>
                      <a:noFill/>
                    </pic:spPr>
                  </pic:pic>
                </a:graphicData>
              </a:graphic>
            </wp:inline>
          </w:drawing>
        </w:r>
      </w:ins>
    </w:p>
    <w:p w:rsidR="006357B7" w:rsidRDefault="006357B7" w:rsidP="006357B7">
      <w:pPr>
        <w:pStyle w:val="ListParagraph"/>
        <w:numPr>
          <w:ilvl w:val="0"/>
          <w:numId w:val="16"/>
        </w:numPr>
        <w:rPr>
          <w:ins w:id="57" w:author="Sai Thein Than Tun" w:date="2017-02-01T15:35:00Z"/>
        </w:rPr>
        <w:pPrChange w:id="58" w:author="Sai Thein Than Tun" w:date="2017-02-01T15:38:00Z">
          <w:pPr>
            <w:jc w:val="both"/>
          </w:pPr>
        </w:pPrChange>
      </w:pPr>
      <w:ins w:id="59" w:author="Sai Thein Than Tun" w:date="2017-02-01T15:38:00Z">
        <w:r>
          <w:t>If</w:t>
        </w:r>
      </w:ins>
      <w:ins w:id="60" w:author="Sai Thein Than Tun" w:date="2017-02-01T15:39:00Z">
        <w:r>
          <w:t xml:space="preserve"> the system type is 64-bit, double click on “run_64bit.vbs” file. If it’s 32-bit, please run the other one.</w:t>
        </w:r>
      </w:ins>
    </w:p>
    <w:p w:rsidR="006357B7" w:rsidRDefault="006357B7" w:rsidP="006357B7">
      <w:pPr>
        <w:rPr>
          <w:ins w:id="61" w:author="Sai Thein Than Tun" w:date="2017-02-01T15:39:00Z"/>
        </w:rPr>
        <w:pPrChange w:id="62" w:author="Sai Thein Than Tun" w:date="2017-02-01T15:31:00Z">
          <w:pPr>
            <w:jc w:val="both"/>
          </w:pPr>
        </w:pPrChange>
      </w:pPr>
      <w:ins w:id="63" w:author="Sai Thein Than Tun" w:date="2017-02-01T15:38:00Z">
        <w:r>
          <w:rPr>
            <w:noProof/>
            <w:lang w:eastAsia="en-US"/>
          </w:rPr>
          <w:lastRenderedPageBreak/>
          <w:drawing>
            <wp:inline distT="0" distB="0" distL="0" distR="0" wp14:anchorId="215B234D">
              <wp:extent cx="5155909" cy="94170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5215" cy="943405"/>
                      </a:xfrm>
                      <a:prstGeom prst="rect">
                        <a:avLst/>
                      </a:prstGeom>
                      <a:noFill/>
                    </pic:spPr>
                  </pic:pic>
                </a:graphicData>
              </a:graphic>
            </wp:inline>
          </w:drawing>
        </w:r>
      </w:ins>
    </w:p>
    <w:p w:rsidR="006357B7" w:rsidRPr="00E3368C" w:rsidRDefault="006357B7" w:rsidP="006357B7">
      <w:pPr>
        <w:pStyle w:val="ListParagraph"/>
        <w:numPr>
          <w:ilvl w:val="0"/>
          <w:numId w:val="16"/>
        </w:numPr>
        <w:pPrChange w:id="64" w:author="Sai Thein Than Tun" w:date="2017-02-01T15:39:00Z">
          <w:pPr>
            <w:jc w:val="both"/>
          </w:pPr>
        </w:pPrChange>
      </w:pPr>
      <w:ins w:id="65" w:author="Sai Thein Than Tun" w:date="2017-02-01T15:39:00Z">
        <w:r>
          <w:t>If</w:t>
        </w:r>
      </w:ins>
      <w:ins w:id="66" w:author="Sai Thein Than Tun" w:date="2017-02-01T15:40:00Z">
        <w:r>
          <w:t xml:space="preserve"> you’ve mistakenly double-clicked on the item which is not suitable for your system type, you’ll not be able to run the application if you try again with the corre</w:t>
        </w:r>
      </w:ins>
      <w:ins w:id="67" w:author="Sai Thein Than Tun" w:date="2017-02-01T15:41:00Z">
        <w:r>
          <w:t>ct file. In that case, you’ll need to restart your computer and try again.</w:t>
        </w:r>
      </w:ins>
    </w:p>
    <w:p w:rsidR="00F36DBB" w:rsidRPr="00A368B4" w:rsidRDefault="00F36DBB" w:rsidP="00F36DBB">
      <w:pPr>
        <w:pStyle w:val="Heading1"/>
        <w:jc w:val="both"/>
        <w:rPr>
          <w:rFonts w:asciiTheme="minorHAnsi" w:hAnsiTheme="minorHAnsi" w:cstheme="minorHAnsi"/>
        </w:rPr>
      </w:pPr>
      <w:r w:rsidRPr="00A368B4">
        <w:rPr>
          <w:rFonts w:asciiTheme="minorHAnsi" w:hAnsiTheme="minorHAnsi" w:cstheme="minorHAnsi"/>
        </w:rPr>
        <w:t>Definitions</w:t>
      </w:r>
    </w:p>
    <w:tbl>
      <w:tblPr>
        <w:tblStyle w:val="TableGrid"/>
        <w:tblW w:w="0" w:type="auto"/>
        <w:tblLook w:val="04A0" w:firstRow="1" w:lastRow="0" w:firstColumn="1" w:lastColumn="0" w:noHBand="0" w:noVBand="1"/>
      </w:tblPr>
      <w:tblGrid>
        <w:gridCol w:w="3556"/>
        <w:gridCol w:w="5794"/>
      </w:tblGrid>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Parameter name</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Definitions</w:t>
            </w:r>
          </w:p>
        </w:tc>
      </w:tr>
      <w:tr w:rsidR="00064BCC" w:rsidRPr="00A368B4" w:rsidTr="00964BCD">
        <w:trPr>
          <w:trHeight w:val="6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Typology parameters</w:t>
            </w:r>
          </w:p>
        </w:tc>
        <w:tc>
          <w:tcPr>
            <w:tcW w:w="5794" w:type="dxa"/>
            <w:hideMark/>
          </w:tcPr>
          <w:p w:rsidR="00064BCC" w:rsidRPr="00A368B4" w:rsidRDefault="00064BCC" w:rsidP="00064BCC">
            <w:pPr>
              <w:jc w:val="both"/>
              <w:rPr>
                <w:rFonts w:cstheme="minorHAnsi"/>
                <w:b/>
                <w:bCs/>
                <w:sz w:val="20"/>
                <w:szCs w:val="20"/>
              </w:rPr>
            </w:pPr>
            <w:r w:rsidRPr="00A368B4">
              <w:rPr>
                <w:rFonts w:cstheme="minorHAnsi"/>
                <w:b/>
                <w:bCs/>
                <w:sz w:val="20"/>
                <w:szCs w:val="20"/>
              </w:rPr>
              <w:t>This group of parameters will determine the</w:t>
            </w:r>
            <w:r w:rsidR="00643C2D" w:rsidRPr="00A368B4">
              <w:rPr>
                <w:rFonts w:cstheme="minorHAnsi"/>
                <w:b/>
                <w:bCs/>
                <w:sz w:val="20"/>
                <w:szCs w:val="20"/>
              </w:rPr>
              <w:t xml:space="preserve"> baseline</w:t>
            </w:r>
            <w:r w:rsidRPr="00A368B4">
              <w:rPr>
                <w:rFonts w:cstheme="minorHAnsi"/>
                <w:b/>
                <w:bCs/>
                <w:sz w:val="20"/>
                <w:szCs w:val="20"/>
              </w:rPr>
              <w:t xml:space="preserve"> malaria </w:t>
            </w:r>
            <w:r w:rsidR="00643C2D" w:rsidRPr="00A368B4">
              <w:rPr>
                <w:rFonts w:cstheme="minorHAnsi"/>
                <w:b/>
                <w:bCs/>
                <w:sz w:val="20"/>
                <w:szCs w:val="20"/>
              </w:rPr>
              <w:t>situation</w:t>
            </w:r>
            <w:r w:rsidRPr="00A368B4">
              <w:rPr>
                <w:rFonts w:cstheme="minorHAnsi"/>
                <w:b/>
                <w:bCs/>
                <w:sz w:val="20"/>
                <w:szCs w:val="20"/>
              </w:rPr>
              <w:t xml:space="preserve"> </w:t>
            </w:r>
            <w:r w:rsidR="00643C2D" w:rsidRPr="00A368B4">
              <w:rPr>
                <w:rFonts w:cstheme="minorHAnsi"/>
                <w:b/>
                <w:bCs/>
                <w:sz w:val="20"/>
                <w:szCs w:val="20"/>
              </w:rPr>
              <w:t xml:space="preserve">for a specific setting. If an </w:t>
            </w:r>
            <w:r w:rsidRPr="00A368B4">
              <w:rPr>
                <w:rFonts w:cstheme="minorHAnsi"/>
                <w:b/>
                <w:bCs/>
                <w:sz w:val="20"/>
                <w:szCs w:val="20"/>
              </w:rPr>
              <w:t>intervention is not currently used (</w:t>
            </w:r>
            <w:r w:rsidR="00643C2D" w:rsidRPr="00A368B4">
              <w:rPr>
                <w:rFonts w:cstheme="minorHAnsi"/>
                <w:b/>
                <w:bCs/>
                <w:sz w:val="20"/>
                <w:szCs w:val="20"/>
              </w:rPr>
              <w:t>e.g</w:t>
            </w:r>
            <w:r w:rsidRPr="00A368B4">
              <w:rPr>
                <w:rFonts w:cstheme="minorHAnsi"/>
                <w:b/>
                <w:bCs/>
                <w:sz w:val="20"/>
                <w:szCs w:val="20"/>
              </w:rPr>
              <w:t xml:space="preserve">. IRS), </w:t>
            </w:r>
            <w:r w:rsidR="00643C2D" w:rsidRPr="00A368B4">
              <w:rPr>
                <w:rFonts w:cstheme="minorHAnsi"/>
                <w:b/>
                <w:bCs/>
                <w:sz w:val="20"/>
                <w:szCs w:val="20"/>
              </w:rPr>
              <w:t>then</w:t>
            </w:r>
            <w:r w:rsidRPr="00A368B4">
              <w:rPr>
                <w:rFonts w:cstheme="minorHAnsi"/>
                <w:b/>
                <w:bCs/>
                <w:sz w:val="20"/>
                <w:szCs w:val="20"/>
              </w:rPr>
              <w:t xml:space="preserve"> put the coverage to 0.</w:t>
            </w:r>
          </w:p>
        </w:tc>
      </w:tr>
      <w:tr w:rsidR="00064BCC" w:rsidRPr="00A368B4" w:rsidTr="00964BCD">
        <w:trPr>
          <w:trHeight w:val="6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API</w:t>
            </w:r>
          </w:p>
        </w:tc>
        <w:tc>
          <w:tcPr>
            <w:tcW w:w="5794" w:type="dxa"/>
            <w:hideMark/>
          </w:tcPr>
          <w:p w:rsidR="00064BCC" w:rsidRPr="00A368B4" w:rsidRDefault="00064BCC" w:rsidP="00064BCC">
            <w:pPr>
              <w:jc w:val="both"/>
              <w:rPr>
                <w:rFonts w:cstheme="minorHAnsi"/>
                <w:sz w:val="20"/>
                <w:szCs w:val="20"/>
              </w:rPr>
            </w:pPr>
            <w:r w:rsidRPr="00A368B4">
              <w:rPr>
                <w:rFonts w:cstheme="minorHAnsi"/>
                <w:sz w:val="20"/>
                <w:szCs w:val="20"/>
              </w:rPr>
              <w:t xml:space="preserve">Annual Parasite Incidence per 1000 population for the </w:t>
            </w:r>
            <w:r w:rsidR="005019DB">
              <w:rPr>
                <w:rFonts w:cstheme="minorHAnsi"/>
                <w:sz w:val="20"/>
                <w:szCs w:val="20"/>
              </w:rPr>
              <w:t>area</w:t>
            </w:r>
            <w:r w:rsidRPr="00A368B4">
              <w:rPr>
                <w:rFonts w:cstheme="minorHAnsi"/>
                <w:sz w:val="20"/>
                <w:szCs w:val="20"/>
              </w:rPr>
              <w:t xml:space="preserve"> being modelled. It also determines the initial prevalence.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of mosquito bites per human per day (average)</w:t>
            </w:r>
          </w:p>
        </w:tc>
        <w:tc>
          <w:tcPr>
            <w:tcW w:w="5794" w:type="dxa"/>
            <w:noWrap/>
            <w:hideMark/>
          </w:tcPr>
          <w:p w:rsidR="00064BCC" w:rsidRPr="00A368B4" w:rsidRDefault="00643C2D" w:rsidP="00064BCC">
            <w:pPr>
              <w:jc w:val="both"/>
              <w:rPr>
                <w:rFonts w:cstheme="minorHAnsi"/>
                <w:sz w:val="20"/>
                <w:szCs w:val="20"/>
              </w:rPr>
            </w:pPr>
            <w:r w:rsidRPr="00A368B4">
              <w:rPr>
                <w:rFonts w:cstheme="minorHAnsi"/>
                <w:sz w:val="20"/>
                <w:szCs w:val="20"/>
              </w:rPr>
              <w:t xml:space="preserve">Average number </w:t>
            </w:r>
            <w:r w:rsidR="00064BCC" w:rsidRPr="00A368B4">
              <w:rPr>
                <w:rFonts w:cstheme="minorHAnsi"/>
                <w:sz w:val="20"/>
                <w:szCs w:val="20"/>
              </w:rPr>
              <w:t xml:space="preserve">of </w:t>
            </w:r>
            <w:r w:rsidRPr="00A368B4">
              <w:rPr>
                <w:rFonts w:cstheme="minorHAnsi"/>
                <w:sz w:val="20"/>
                <w:szCs w:val="20"/>
              </w:rPr>
              <w:t>mosquito</w:t>
            </w:r>
            <w:r w:rsidR="00064BCC" w:rsidRPr="00A368B4">
              <w:rPr>
                <w:rFonts w:cstheme="minorHAnsi"/>
                <w:sz w:val="20"/>
                <w:szCs w:val="20"/>
              </w:rPr>
              <w:t xml:space="preserve"> bites per human per day, influencing the rate of infection.</w:t>
            </w:r>
            <w:r w:rsidRPr="00A368B4">
              <w:rPr>
                <w:rFonts w:cstheme="minorHAnsi"/>
                <w:sz w:val="20"/>
                <w:szCs w:val="20"/>
              </w:rPr>
              <w:t xml:space="preserve"> This value must be adjusted until the blue wavy</w:t>
            </w:r>
            <w:r w:rsidR="00E85599" w:rsidRPr="00A368B4">
              <w:rPr>
                <w:rFonts w:cstheme="minorHAnsi"/>
                <w:sz w:val="20"/>
                <w:szCs w:val="20"/>
              </w:rPr>
              <w:t xml:space="preserve"> blue</w:t>
            </w:r>
            <w:r w:rsidRPr="00A368B4">
              <w:rPr>
                <w:rFonts w:cstheme="minorHAnsi"/>
                <w:sz w:val="20"/>
                <w:szCs w:val="20"/>
              </w:rPr>
              <w:t xml:space="preserve"> line </w:t>
            </w:r>
            <w:r w:rsidR="00E85599" w:rsidRPr="00A368B4">
              <w:rPr>
                <w:rFonts w:cstheme="minorHAnsi"/>
                <w:sz w:val="20"/>
                <w:szCs w:val="20"/>
              </w:rPr>
              <w:t>representing</w:t>
            </w:r>
            <w:r w:rsidRPr="00A368B4">
              <w:rPr>
                <w:rFonts w:cstheme="minorHAnsi"/>
                <w:sz w:val="20"/>
                <w:szCs w:val="20"/>
              </w:rPr>
              <w:t xml:space="preserve"> the predicted incidence is at the same level </w:t>
            </w:r>
            <w:r w:rsidR="00E85599" w:rsidRPr="00A368B4">
              <w:rPr>
                <w:rFonts w:cstheme="minorHAnsi"/>
                <w:sz w:val="20"/>
                <w:szCs w:val="20"/>
              </w:rPr>
              <w:t>as the straight line representing the chosen baseline API.</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all infections that are caught outside the village (forest)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Of all the infections reported, what percent of infections are </w:t>
            </w:r>
            <w:r w:rsidR="00E85599" w:rsidRPr="00A368B4">
              <w:rPr>
                <w:rFonts w:cstheme="minorHAnsi"/>
                <w:sz w:val="20"/>
                <w:szCs w:val="20"/>
              </w:rPr>
              <w:t>caught while</w:t>
            </w:r>
            <w:r w:rsidRPr="00A368B4">
              <w:rPr>
                <w:rFonts w:cstheme="minorHAnsi"/>
                <w:sz w:val="20"/>
                <w:szCs w:val="20"/>
              </w:rPr>
              <w:t xml:space="preserve"> people </w:t>
            </w:r>
            <w:r w:rsidR="00E85599" w:rsidRPr="00A368B4">
              <w:rPr>
                <w:rFonts w:cstheme="minorHAnsi"/>
                <w:sz w:val="20"/>
                <w:szCs w:val="20"/>
              </w:rPr>
              <w:t>are</w:t>
            </w:r>
            <w:r w:rsidRPr="00A368B4">
              <w:rPr>
                <w:rFonts w:cstheme="minorHAnsi"/>
                <w:sz w:val="20"/>
                <w:szCs w:val="20"/>
              </w:rPr>
              <w:t xml:space="preserve"> in the forest, plantations, etc</w:t>
            </w:r>
            <w:r w:rsidR="00E85599" w:rsidRPr="00A368B4">
              <w:rPr>
                <w:rFonts w:cstheme="minorHAnsi"/>
                <w:sz w:val="20"/>
                <w:szCs w:val="20"/>
              </w:rPr>
              <w:t xml:space="preserve">. </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Current </w:t>
            </w:r>
            <w:r w:rsidR="00D70000" w:rsidRPr="00A368B4">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percentage</w:t>
            </w:r>
            <w:r w:rsidRPr="00A368B4">
              <w:rPr>
                <w:rFonts w:cstheme="minorHAnsi"/>
                <w:sz w:val="20"/>
                <w:szCs w:val="20"/>
              </w:rPr>
              <w:t xml:space="preserve"> coverage of Insecticide Treated Nets, LLINs.</w:t>
            </w:r>
          </w:p>
        </w:tc>
      </w:tr>
      <w:tr w:rsidR="00964BCD" w:rsidRPr="00A368B4" w:rsidTr="00964BCD">
        <w:trPr>
          <w:trHeight w:val="300"/>
        </w:trPr>
        <w:tc>
          <w:tcPr>
            <w:tcW w:w="3556" w:type="dxa"/>
            <w:noWrap/>
            <w:hideMark/>
          </w:tcPr>
          <w:p w:rsidR="00964BCD" w:rsidRPr="00A368B4" w:rsidRDefault="00964BCD" w:rsidP="007C4537">
            <w:pPr>
              <w:jc w:val="both"/>
              <w:rPr>
                <w:rFonts w:cstheme="minorHAnsi"/>
                <w:sz w:val="20"/>
                <w:szCs w:val="20"/>
              </w:rPr>
            </w:pPr>
            <w:r w:rsidRPr="00A368B4">
              <w:rPr>
                <w:rFonts w:cstheme="minorHAnsi"/>
                <w:sz w:val="20"/>
                <w:szCs w:val="20"/>
              </w:rPr>
              <w:t>% of infections averted due to ownership of ITN</w:t>
            </w:r>
          </w:p>
        </w:tc>
        <w:tc>
          <w:tcPr>
            <w:tcW w:w="5794" w:type="dxa"/>
            <w:noWrap/>
            <w:hideMark/>
          </w:tcPr>
          <w:p w:rsidR="00964BCD" w:rsidRPr="00A368B4" w:rsidRDefault="00964BCD" w:rsidP="007C4537">
            <w:pPr>
              <w:jc w:val="both"/>
              <w:rPr>
                <w:rFonts w:cstheme="minorHAnsi"/>
                <w:sz w:val="20"/>
                <w:szCs w:val="20"/>
              </w:rPr>
            </w:pPr>
            <w:r w:rsidRPr="00A368B4">
              <w:rPr>
                <w:rFonts w:cstheme="minorHAnsi"/>
                <w:sz w:val="20"/>
                <w:szCs w:val="20"/>
              </w:rPr>
              <w:t>Percentage of infectio</w:t>
            </w:r>
            <w:r>
              <w:rPr>
                <w:rFonts w:cstheme="minorHAnsi"/>
                <w:sz w:val="20"/>
                <w:szCs w:val="20"/>
              </w:rPr>
              <w:t xml:space="preserve">ns averted due to the ownership and then </w:t>
            </w:r>
            <w:r w:rsidRPr="00A368B4">
              <w:rPr>
                <w:rFonts w:cstheme="minorHAnsi"/>
                <w:sz w:val="20"/>
                <w:szCs w:val="20"/>
              </w:rPr>
              <w:t>usage of 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IRS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percentage</w:t>
            </w:r>
            <w:r w:rsidRPr="00A368B4">
              <w:rPr>
                <w:rFonts w:cstheme="minorHAnsi"/>
                <w:sz w:val="20"/>
                <w:szCs w:val="20"/>
              </w:rPr>
              <w:t xml:space="preserve"> coverage of Indoor Residual Spraying.</w:t>
            </w:r>
          </w:p>
        </w:tc>
      </w:tr>
      <w:tr w:rsidR="00171476" w:rsidRPr="00A368B4" w:rsidTr="007C4537">
        <w:trPr>
          <w:trHeight w:val="300"/>
        </w:trPr>
        <w:tc>
          <w:tcPr>
            <w:tcW w:w="3556" w:type="dxa"/>
            <w:noWrap/>
            <w:hideMark/>
          </w:tcPr>
          <w:p w:rsidR="00171476" w:rsidRPr="00A368B4" w:rsidRDefault="00171476" w:rsidP="007C4537">
            <w:pPr>
              <w:jc w:val="both"/>
              <w:rPr>
                <w:rFonts w:cstheme="minorHAnsi"/>
                <w:sz w:val="20"/>
                <w:szCs w:val="20"/>
              </w:rPr>
            </w:pPr>
            <w:r w:rsidRPr="00A368B4">
              <w:rPr>
                <w:rFonts w:cstheme="minorHAnsi"/>
                <w:sz w:val="20"/>
                <w:szCs w:val="20"/>
              </w:rPr>
              <w:t>% reduction in biting rate due to IRS</w:t>
            </w:r>
          </w:p>
        </w:tc>
        <w:tc>
          <w:tcPr>
            <w:tcW w:w="5794" w:type="dxa"/>
            <w:noWrap/>
            <w:hideMark/>
          </w:tcPr>
          <w:p w:rsidR="00171476" w:rsidRPr="00A368B4" w:rsidRDefault="00171476" w:rsidP="007C4537">
            <w:pPr>
              <w:jc w:val="both"/>
              <w:rPr>
                <w:rFonts w:cstheme="minorHAnsi"/>
                <w:sz w:val="20"/>
                <w:szCs w:val="20"/>
              </w:rPr>
            </w:pPr>
            <w:r>
              <w:rPr>
                <w:rFonts w:cstheme="minorHAnsi"/>
                <w:sz w:val="20"/>
                <w:szCs w:val="20"/>
              </w:rPr>
              <w:t>Percentage reduction</w:t>
            </w:r>
            <w:r w:rsidRPr="00A368B4">
              <w:rPr>
                <w:rFonts w:cstheme="minorHAnsi"/>
                <w:sz w:val="20"/>
                <w:szCs w:val="20"/>
              </w:rPr>
              <w:t xml:space="preserve"> in biting rates due to the use of IRS.</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clinical cases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Sympto</w:t>
            </w:r>
            <w:r w:rsidR="00837DD7" w:rsidRPr="00A368B4">
              <w:rPr>
                <w:rFonts w:cstheme="minorHAnsi"/>
                <w:sz w:val="20"/>
                <w:szCs w:val="20"/>
              </w:rPr>
              <w:t>matic/Clinical malaria cases that</w:t>
            </w:r>
            <w:r w:rsidRPr="00A368B4">
              <w:rPr>
                <w:rFonts w:cstheme="minorHAnsi"/>
                <w:sz w:val="20"/>
                <w:szCs w:val="20"/>
              </w:rPr>
              <w:t xml:space="preserve">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asymptomatic microscopically 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Asymptomatic malaria cas</w:t>
            </w:r>
            <w:r w:rsidR="00A368B4">
              <w:rPr>
                <w:rFonts w:cstheme="minorHAnsi"/>
                <w:sz w:val="20"/>
                <w:szCs w:val="20"/>
              </w:rPr>
              <w:t xml:space="preserve">es detectable by microscopy </w:t>
            </w:r>
            <w:r w:rsidRPr="00A368B4">
              <w:rPr>
                <w:rFonts w:cstheme="minorHAnsi"/>
                <w:sz w:val="20"/>
                <w:szCs w:val="20"/>
              </w:rPr>
              <w:t xml:space="preserve">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A368B4">
              <w:rPr>
                <w:rFonts w:eastAsia="Times New Roman" w:cstheme="minorHAnsi"/>
                <w:sz w:val="20"/>
                <w:szCs w:val="20"/>
                <w:lang w:bidi="th-TH"/>
              </w:rPr>
              <w:t>imported asymptomatic microscopically undetectable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Asymptomatic malaria cases </w:t>
            </w:r>
            <w:r w:rsidR="00A368B4">
              <w:rPr>
                <w:rFonts w:cstheme="minorHAnsi"/>
                <w:sz w:val="20"/>
                <w:szCs w:val="20"/>
              </w:rPr>
              <w:t>un</w:t>
            </w:r>
            <w:r w:rsidRPr="00A368B4">
              <w:rPr>
                <w:rFonts w:cstheme="minorHAnsi"/>
                <w:sz w:val="20"/>
                <w:szCs w:val="20"/>
              </w:rPr>
              <w:t xml:space="preserve">detectable </w:t>
            </w:r>
            <w:r w:rsidR="00A368B4">
              <w:rPr>
                <w:rFonts w:cstheme="minorHAnsi"/>
                <w:sz w:val="20"/>
                <w:szCs w:val="20"/>
              </w:rPr>
              <w:t>by microscopy</w:t>
            </w:r>
            <w:r w:rsidRPr="00A368B4">
              <w:rPr>
                <w:rFonts w:cstheme="minorHAnsi"/>
                <w:sz w:val="20"/>
                <w:szCs w:val="20"/>
              </w:rPr>
              <w:t xml:space="preserve"> 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2018 and before</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w:t>
            </w:r>
            <w:r w:rsidR="005B1E16">
              <w:rPr>
                <w:rFonts w:cstheme="minorHAnsi"/>
                <w:sz w:val="20"/>
                <w:szCs w:val="20"/>
              </w:rPr>
              <w:t>tment failure in 2018 and before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2019</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2019</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2020 and after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2020</w:t>
            </w:r>
          </w:p>
        </w:tc>
      </w:tr>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New interventions</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On this tab, you ca</w:t>
            </w:r>
            <w:r w:rsidR="005B1E16">
              <w:rPr>
                <w:rFonts w:cstheme="minorHAnsi"/>
                <w:b/>
                <w:bCs/>
                <w:sz w:val="20"/>
                <w:szCs w:val="20"/>
              </w:rPr>
              <w:t>n turn on/off new interventions</w:t>
            </w:r>
            <w:r w:rsidRPr="00A368B4">
              <w:rPr>
                <w:rFonts w:cstheme="minorHAnsi"/>
                <w:b/>
                <w:bCs/>
                <w:sz w:val="20"/>
                <w:szCs w:val="20"/>
              </w:rPr>
              <w:t xml:space="preserve">. You can also change coverage, effect, </w:t>
            </w:r>
            <w:r w:rsidR="005B1E16" w:rsidRPr="00A368B4">
              <w:rPr>
                <w:rFonts w:cstheme="minorHAnsi"/>
                <w:b/>
                <w:bCs/>
                <w:sz w:val="20"/>
                <w:szCs w:val="20"/>
              </w:rPr>
              <w:t>etc.</w:t>
            </w:r>
            <w:r w:rsidRPr="00A368B4">
              <w:rPr>
                <w:rFonts w:cstheme="minorHAnsi"/>
                <w:b/>
                <w:bCs/>
                <w:sz w:val="20"/>
                <w:szCs w:val="20"/>
              </w:rPr>
              <w:t xml:space="preserve"> for each new intervention.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EDAT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Early Diagnosis and Treatment of malaria</w:t>
            </w:r>
            <w:r w:rsidR="005B1E16">
              <w:rPr>
                <w:rFonts w:cstheme="minorHAnsi"/>
                <w:sz w:val="20"/>
                <w:szCs w:val="20"/>
              </w:rPr>
              <w:t xml:space="preserve"> at a higher </w:t>
            </w:r>
            <w:r w:rsidR="00964BCD">
              <w:rPr>
                <w:rFonts w:cstheme="minorHAnsi"/>
                <w:sz w:val="20"/>
                <w:szCs w:val="20"/>
              </w:rPr>
              <w:t>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lastRenderedPageBreak/>
              <w:t>ACT+primaquine for EDAT and MDA</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the use of primaquine</w:t>
            </w:r>
            <w:r w:rsidR="005B1E16">
              <w:rPr>
                <w:rFonts w:cstheme="minorHAnsi"/>
                <w:sz w:val="20"/>
                <w:szCs w:val="20"/>
              </w:rPr>
              <w:t xml:space="preserve"> in addition to ACT for both</w:t>
            </w:r>
            <w:r w:rsidRPr="00A368B4">
              <w:rPr>
                <w:rFonts w:cstheme="minorHAnsi"/>
                <w:sz w:val="20"/>
                <w:szCs w:val="20"/>
              </w:rPr>
              <w:t xml:space="preserve"> Early Diagnosis and Treatment and</w:t>
            </w:r>
            <w:r w:rsidR="005B1E16">
              <w:rPr>
                <w:rFonts w:cstheme="minorHAnsi"/>
                <w:sz w:val="20"/>
                <w:szCs w:val="20"/>
              </w:rPr>
              <w:t>, if included,</w:t>
            </w:r>
            <w:r w:rsidRPr="00A368B4">
              <w:rPr>
                <w:rFonts w:cstheme="minorHAnsi"/>
                <w:sz w:val="20"/>
                <w:szCs w:val="20"/>
              </w:rPr>
              <w:t xml:space="preserve"> Mass Drug Administration.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EDAT</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achieve the new 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New </w:t>
            </w:r>
            <w:r w:rsidR="00964BCD">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ITN</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Insecticide Treated Nets</w:t>
            </w:r>
            <w:r w:rsidR="00964BCD">
              <w:rPr>
                <w:rFonts w:cstheme="minorHAnsi"/>
                <w:sz w:val="20"/>
                <w:szCs w:val="20"/>
              </w:rPr>
              <w:t xml:space="preserve"> at a higher 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ITN</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w:t>
            </w:r>
            <w:r w:rsidR="00964BCD">
              <w:rPr>
                <w:rFonts w:cstheme="minorHAnsi"/>
                <w:sz w:val="20"/>
                <w:szCs w:val="20"/>
              </w:rPr>
              <w:t xml:space="preserve">to achieve the new coverage of </w:t>
            </w:r>
            <w:r w:rsidR="00064BCC" w:rsidRPr="00A368B4">
              <w:rPr>
                <w:rFonts w:cstheme="minorHAnsi"/>
                <w:sz w:val="20"/>
                <w:szCs w:val="20"/>
              </w:rPr>
              <w:t>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Insecticide Treated Nets, LLINs.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RCD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Reactive Case Detection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RCD</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w:t>
            </w:r>
            <w:r w:rsidR="00964BCD" w:rsidRPr="00A368B4">
              <w:rPr>
                <w:rFonts w:cstheme="minorHAnsi"/>
                <w:sz w:val="20"/>
                <w:szCs w:val="20"/>
              </w:rPr>
              <w:t>achieve</w:t>
            </w:r>
            <w:r w:rsidR="00064BCC" w:rsidRPr="00A368B4">
              <w:rPr>
                <w:rFonts w:cstheme="minorHAnsi"/>
                <w:sz w:val="20"/>
                <w:szCs w:val="20"/>
              </w:rPr>
              <w:t xml:space="preserve"> the 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RCD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people screened per clinical case</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people screened for malaria for each clinical case detected.</w:t>
            </w:r>
          </w:p>
        </w:tc>
      </w:tr>
      <w:tr w:rsidR="007739DE" w:rsidRPr="00A368B4" w:rsidTr="00964BCD">
        <w:trPr>
          <w:trHeight w:val="300"/>
        </w:trPr>
        <w:tc>
          <w:tcPr>
            <w:tcW w:w="3556" w:type="dxa"/>
            <w:noWrap/>
          </w:tcPr>
          <w:p w:rsidR="007739DE" w:rsidRPr="00AF5D4A" w:rsidRDefault="007739DE" w:rsidP="00B31473">
            <w:pPr>
              <w:jc w:val="both"/>
              <w:rPr>
                <w:rFonts w:cstheme="minorHAnsi"/>
                <w:sz w:val="20"/>
                <w:szCs w:val="20"/>
              </w:rPr>
            </w:pPr>
            <w:del w:id="68" w:author="Sai Thein Than Tun" w:date="2017-02-01T11:55:00Z">
              <w:r w:rsidRPr="00AF5D4A" w:rsidDel="00AF5D4A">
                <w:rPr>
                  <w:rFonts w:cstheme="minorHAnsi"/>
                  <w:sz w:val="20"/>
                  <w:szCs w:val="20"/>
                </w:rPr>
                <w:delText>change RCD from radial search to co-exposure search</w:delText>
              </w:r>
            </w:del>
            <w:ins w:id="69" w:author="Sai Thein Than Tun" w:date="2017-02-01T11:55:00Z">
              <w:r w:rsidR="00AF5D4A">
                <w:rPr>
                  <w:rFonts w:cstheme="minorHAnsi"/>
                  <w:sz w:val="20"/>
                  <w:szCs w:val="20"/>
                </w:rPr>
                <w:t xml:space="preserve">RCD </w:t>
              </w:r>
            </w:ins>
            <w:ins w:id="70" w:author="Sai Thein Than Tun" w:date="2017-02-01T14:05:00Z">
              <w:r w:rsidR="00B31473">
                <w:rPr>
                  <w:rFonts w:cstheme="minorHAnsi"/>
                  <w:sz w:val="20"/>
                  <w:szCs w:val="20"/>
                </w:rPr>
                <w:t xml:space="preserve">Search </w:t>
              </w:r>
            </w:ins>
            <w:ins w:id="71" w:author="Sai Thein Than Tun" w:date="2017-02-01T14:06:00Z">
              <w:r w:rsidR="00B31473">
                <w:rPr>
                  <w:rFonts w:cstheme="minorHAnsi"/>
                  <w:sz w:val="20"/>
                  <w:szCs w:val="20"/>
                </w:rPr>
                <w:t>T</w:t>
              </w:r>
            </w:ins>
            <w:ins w:id="72" w:author="Sai Thein Than Tun" w:date="2017-02-01T11:55:00Z">
              <w:r w:rsidR="00AF5D4A">
                <w:rPr>
                  <w:rFonts w:cstheme="minorHAnsi"/>
                  <w:sz w:val="20"/>
                  <w:szCs w:val="20"/>
                </w:rPr>
                <w:t>ype:</w:t>
              </w:r>
            </w:ins>
          </w:p>
        </w:tc>
        <w:tc>
          <w:tcPr>
            <w:tcW w:w="5794" w:type="dxa"/>
            <w:noWrap/>
          </w:tcPr>
          <w:p w:rsidR="007739DE" w:rsidRPr="00AF5D4A" w:rsidRDefault="007739DE" w:rsidP="009E429A">
            <w:pPr>
              <w:jc w:val="both"/>
              <w:rPr>
                <w:rFonts w:cstheme="minorHAnsi"/>
                <w:sz w:val="20"/>
                <w:szCs w:val="20"/>
              </w:rPr>
            </w:pPr>
            <w:del w:id="73" w:author="Sai Thein Than Tun" w:date="2017-02-01T14:04:00Z">
              <w:r w:rsidRPr="00AF5D4A" w:rsidDel="00B31473">
                <w:rPr>
                  <w:rFonts w:cstheme="minorHAnsi"/>
                  <w:sz w:val="20"/>
                  <w:szCs w:val="20"/>
                </w:rPr>
                <w:delText>Change Reactive Case Detection from radial search to co-exposure search</w:delText>
              </w:r>
            </w:del>
            <w:ins w:id="74" w:author="Sai Thein Than Tun" w:date="2017-02-01T14:05:00Z">
              <w:r w:rsidR="00B31473">
                <w:rPr>
                  <w:rFonts w:cstheme="minorHAnsi"/>
                  <w:sz w:val="20"/>
                  <w:szCs w:val="20"/>
                </w:rPr>
                <w:t xml:space="preserve">This option won’t work unless RCD has been switched on. </w:t>
              </w:r>
            </w:ins>
            <w:ins w:id="75" w:author="Sai Thein Than Tun" w:date="2017-02-01T14:04:00Z">
              <w:r w:rsidR="00B31473">
                <w:rPr>
                  <w:rFonts w:cstheme="minorHAnsi"/>
                  <w:sz w:val="20"/>
                  <w:szCs w:val="20"/>
                </w:rPr>
                <w:t>Choose one of the options</w:t>
              </w:r>
            </w:ins>
            <w:ins w:id="76" w:author="Sai Thein Than Tun" w:date="2017-02-01T14:05:00Z">
              <w:r w:rsidR="00B31473">
                <w:rPr>
                  <w:rFonts w:cstheme="minorHAnsi"/>
                  <w:sz w:val="20"/>
                  <w:szCs w:val="20"/>
                </w:rPr>
                <w:t>: Radial search</w:t>
              </w:r>
            </w:ins>
            <w:ins w:id="77" w:author="Sai Thein Than Tun" w:date="2017-02-01T14:13:00Z">
              <w:r w:rsidR="00B31473">
                <w:rPr>
                  <w:rFonts w:cstheme="minorHAnsi"/>
                  <w:sz w:val="20"/>
                  <w:szCs w:val="20"/>
                </w:rPr>
                <w:t xml:space="preserve"> -&gt; </w:t>
              </w:r>
            </w:ins>
            <w:ins w:id="78" w:author="Sai Thein Than Tun" w:date="2017-02-01T14:14:00Z">
              <w:r w:rsidR="00B569D7">
                <w:rPr>
                  <w:rFonts w:cstheme="minorHAnsi"/>
                  <w:sz w:val="20"/>
                  <w:szCs w:val="20"/>
                </w:rPr>
                <w:t xml:space="preserve">search for new cases around </w:t>
              </w:r>
            </w:ins>
            <w:ins w:id="79" w:author="Sai Thein Than Tun" w:date="2017-02-01T14:15:00Z">
              <w:r w:rsidR="00B569D7">
                <w:rPr>
                  <w:rFonts w:cstheme="minorHAnsi"/>
                  <w:sz w:val="20"/>
                  <w:szCs w:val="20"/>
                </w:rPr>
                <w:t>the index case</w:t>
              </w:r>
            </w:ins>
            <w:ins w:id="80" w:author="Sai Thein Than Tun" w:date="2017-02-01T14:47:00Z">
              <w:r w:rsidR="009E429A">
                <w:rPr>
                  <w:rFonts w:cstheme="minorHAnsi"/>
                  <w:sz w:val="20"/>
                  <w:szCs w:val="20"/>
                </w:rPr>
                <w:t xml:space="preserve"> (this de</w:t>
              </w:r>
            </w:ins>
            <w:ins w:id="81" w:author="Sai Thein Than Tun" w:date="2017-02-01T14:48:00Z">
              <w:r w:rsidR="009E429A">
                <w:rPr>
                  <w:rFonts w:cstheme="minorHAnsi"/>
                  <w:sz w:val="20"/>
                  <w:szCs w:val="20"/>
                </w:rPr>
                <w:t>tects only within village transmission)</w:t>
              </w:r>
            </w:ins>
            <w:ins w:id="82" w:author="Sai Thein Than Tun" w:date="2017-02-01T14:15:00Z">
              <w:r w:rsidR="00B569D7">
                <w:rPr>
                  <w:rFonts w:cstheme="minorHAnsi"/>
                  <w:sz w:val="20"/>
                  <w:szCs w:val="20"/>
                </w:rPr>
                <w:t>, C</w:t>
              </w:r>
              <w:r w:rsidR="0093345D">
                <w:rPr>
                  <w:rFonts w:cstheme="minorHAnsi"/>
                  <w:sz w:val="20"/>
                  <w:szCs w:val="20"/>
                </w:rPr>
                <w:t xml:space="preserve">o-exposure search -&gt; search for new cases </w:t>
              </w:r>
            </w:ins>
            <w:ins w:id="83" w:author="Sai Thein Than Tun" w:date="2017-02-01T14:41:00Z">
              <w:r w:rsidR="0093345D">
                <w:rPr>
                  <w:rFonts w:cstheme="minorHAnsi"/>
                  <w:sz w:val="20"/>
                  <w:szCs w:val="20"/>
                </w:rPr>
                <w:t xml:space="preserve">through co-exposure search </w:t>
              </w:r>
            </w:ins>
            <w:ins w:id="84" w:author="Sai Thein Than Tun" w:date="2017-02-01T14:48:00Z">
              <w:r w:rsidR="009E429A">
                <w:rPr>
                  <w:rFonts w:cstheme="minorHAnsi"/>
                  <w:sz w:val="20"/>
                  <w:szCs w:val="20"/>
                </w:rPr>
                <w:t xml:space="preserve">(this detects only </w:t>
              </w:r>
              <w:r w:rsidR="009E429A">
                <w:rPr>
                  <w:rFonts w:cstheme="minorHAnsi"/>
                  <w:sz w:val="20"/>
                  <w:szCs w:val="20"/>
                </w:rPr>
                <w:t>outside village transmiss</w:t>
              </w:r>
              <w:r w:rsidR="009E429A">
                <w:rPr>
                  <w:rFonts w:cstheme="minorHAnsi"/>
                  <w:sz w:val="20"/>
                  <w:szCs w:val="20"/>
                </w:rPr>
                <w:t>ion)</w:t>
              </w:r>
            </w:ins>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increased likelihood of finding cases with radial search</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Percent increase in likelihood of finding m</w:t>
            </w:r>
            <w:r>
              <w:rPr>
                <w:rFonts w:cstheme="minorHAnsi"/>
                <w:sz w:val="20"/>
                <w:szCs w:val="20"/>
              </w:rPr>
              <w:t>alaria cases with radial search compared to a random sample from the population.</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increased likelihood of finding cases with co-exposure search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 increase</w:t>
            </w:r>
            <w:r w:rsidRPr="00A368B4">
              <w:rPr>
                <w:rFonts w:cstheme="minorHAnsi"/>
                <w:sz w:val="20"/>
                <w:szCs w:val="20"/>
              </w:rPr>
              <w:t xml:space="preserve"> in likelihood of finding malaria cases with co-exposure search</w:t>
            </w:r>
            <w:r>
              <w:rPr>
                <w:rFonts w:cstheme="minorHAnsi"/>
                <w:sz w:val="20"/>
                <w:szCs w:val="20"/>
              </w:rPr>
              <w:t xml:space="preserve"> compared to a random sample from the population</w:t>
            </w:r>
            <w:r w:rsidRPr="00A368B4">
              <w:rPr>
                <w:rFonts w:cstheme="minorHAnsi"/>
                <w:sz w:val="20"/>
                <w:szCs w:val="20"/>
              </w:rPr>
              <w:t>.</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(clinical)</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w:t>
            </w:r>
            <w:r>
              <w:rPr>
                <w:rFonts w:cstheme="minorHAnsi"/>
                <w:sz w:val="20"/>
                <w:szCs w:val="20"/>
              </w:rPr>
              <w:t xml:space="preserve">vity of the test used in </w:t>
            </w:r>
            <w:r w:rsidRPr="00A368B4">
              <w:rPr>
                <w:rFonts w:cstheme="minorHAnsi"/>
                <w:sz w:val="20"/>
                <w:szCs w:val="20"/>
              </w:rPr>
              <w:t>Reactive Case Detection</w:t>
            </w:r>
            <w:r>
              <w:rPr>
                <w:rFonts w:cstheme="minorHAnsi"/>
                <w:sz w:val="20"/>
                <w:szCs w:val="20"/>
              </w:rPr>
              <w:t xml:space="preserve"> screening for detecting a</w:t>
            </w:r>
            <w:r w:rsidRPr="00A368B4">
              <w:rPr>
                <w:rFonts w:cstheme="minorHAnsi"/>
                <w:sz w:val="20"/>
                <w:szCs w:val="20"/>
              </w:rPr>
              <w:t xml:space="preserve"> clinical case</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(super-micro,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of the test used in Reactive Case Detection</w:t>
            </w:r>
            <w:r>
              <w:rPr>
                <w:rFonts w:cstheme="minorHAnsi"/>
                <w:sz w:val="20"/>
                <w:szCs w:val="20"/>
              </w:rPr>
              <w:t xml:space="preserve"> screening for detecting</w:t>
            </w:r>
            <w:r w:rsidRPr="00A368B4">
              <w:rPr>
                <w:rFonts w:cstheme="minorHAnsi"/>
                <w:sz w:val="20"/>
                <w:szCs w:val="20"/>
              </w:rPr>
              <w:t xml:space="preserve"> an asymptomatic patent case</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(sub-micro,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of the test used in Reactive Case Detection</w:t>
            </w:r>
            <w:r>
              <w:rPr>
                <w:rFonts w:cstheme="minorHAnsi"/>
                <w:sz w:val="20"/>
                <w:szCs w:val="20"/>
              </w:rPr>
              <w:t xml:space="preserve"> screening for detecting </w:t>
            </w:r>
            <w:r w:rsidRPr="00A368B4">
              <w:rPr>
                <w:rFonts w:cstheme="minorHAnsi"/>
                <w:sz w:val="20"/>
                <w:szCs w:val="20"/>
              </w:rPr>
              <w:t>an asymptomatic non-patent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scale up of IRS</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Turn on/off Indoor Residual Spraying as a new intervention using the parameters on this tab.</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years to scale up IRS</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years it takes to achieve new coverage for Indoor Residual Spraying.</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IRS (%)</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Indoor Residual Spraying.</w:t>
            </w:r>
          </w:p>
        </w:tc>
      </w:tr>
      <w:tr w:rsidR="007739DE" w:rsidRPr="00A368B4" w:rsidTr="00964BCD">
        <w:trPr>
          <w:trHeight w:val="300"/>
        </w:trPr>
        <w:tc>
          <w:tcPr>
            <w:tcW w:w="3556" w:type="dxa"/>
            <w:noWrap/>
            <w:hideMark/>
          </w:tcPr>
          <w:p w:rsidR="007739DE" w:rsidRPr="00A368B4" w:rsidRDefault="007739DE" w:rsidP="007739DE">
            <w:pPr>
              <w:jc w:val="both"/>
              <w:rPr>
                <w:rFonts w:cstheme="minorHAnsi"/>
                <w:b/>
                <w:bCs/>
                <w:sz w:val="20"/>
                <w:szCs w:val="20"/>
              </w:rPr>
            </w:pPr>
            <w:r w:rsidRPr="00A368B4">
              <w:rPr>
                <w:rFonts w:cstheme="minorHAnsi"/>
                <w:b/>
                <w:bCs/>
                <w:sz w:val="20"/>
                <w:szCs w:val="20"/>
              </w:rPr>
              <w:t>Focal MDA Indicators</w:t>
            </w:r>
          </w:p>
        </w:tc>
        <w:tc>
          <w:tcPr>
            <w:tcW w:w="5794" w:type="dxa"/>
            <w:noWrap/>
            <w:hideMark/>
          </w:tcPr>
          <w:p w:rsidR="007739DE" w:rsidRPr="00A368B4" w:rsidRDefault="007739DE" w:rsidP="007739DE">
            <w:pPr>
              <w:jc w:val="both"/>
              <w:rPr>
                <w:rFonts w:cstheme="minorHAnsi"/>
                <w:b/>
                <w:bCs/>
                <w:sz w:val="20"/>
                <w:szCs w:val="20"/>
              </w:rPr>
            </w:pP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MDA</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Turn on/off Mass Drug Administration.</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effective population coverage of focal MDA in round 1</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first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effective population coverage of focal MDA in round 2</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second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lastRenderedPageBreak/>
              <w:t>effective population coverage of focal MDA in round 3</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third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1st round [2018+ no. of month, 1 means Jan'2018, 13 means Jan'2019]</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1st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2nd round [2018+ no. of month]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2nd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3rd round [2018+ no. of month]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3rd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months to complete each round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months to complete each round of MDA</w:t>
            </w:r>
            <w:r>
              <w:rPr>
                <w:rFonts w:cstheme="minorHAnsi"/>
                <w:sz w:val="20"/>
                <w:szCs w:val="20"/>
              </w:rPr>
              <w:t xml:space="preserve"> in the entire area (that is to cover all the villages with their first round of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days prophylaxis provided by the ACT</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days protected </w:t>
            </w:r>
            <w:r>
              <w:rPr>
                <w:rFonts w:cstheme="minorHAnsi"/>
                <w:sz w:val="20"/>
                <w:szCs w:val="20"/>
              </w:rPr>
              <w:t>from malaria because of the ACT treatment either from MDA or from treatment of a malaria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population coverage of 1st MDA round</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Populati</w:t>
            </w:r>
            <w:r>
              <w:rPr>
                <w:rFonts w:cstheme="minorHAnsi"/>
                <w:sz w:val="20"/>
                <w:szCs w:val="20"/>
              </w:rPr>
              <w:t>on coverage within each village assigned to receive MDA within the area on the of 1st round of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of 1st MDA round population to get 2nd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w:t>
            </w:r>
            <w:r w:rsidRPr="00A368B4">
              <w:rPr>
                <w:rFonts w:cstheme="minorHAnsi"/>
                <w:sz w:val="20"/>
                <w:szCs w:val="20"/>
              </w:rPr>
              <w:t xml:space="preserve"> of </w:t>
            </w:r>
            <w:r>
              <w:rPr>
                <w:rFonts w:cstheme="minorHAnsi"/>
                <w:sz w:val="20"/>
                <w:szCs w:val="20"/>
              </w:rPr>
              <w:t>the people who received the</w:t>
            </w:r>
            <w:r w:rsidRPr="00A368B4">
              <w:rPr>
                <w:rFonts w:cstheme="minorHAnsi"/>
                <w:sz w:val="20"/>
                <w:szCs w:val="20"/>
              </w:rPr>
              <w:t xml:space="preserve"> 1</w:t>
            </w:r>
            <w:r w:rsidRPr="00022A93">
              <w:rPr>
                <w:rFonts w:cstheme="minorHAnsi"/>
                <w:sz w:val="20"/>
                <w:szCs w:val="20"/>
                <w:vertAlign w:val="superscript"/>
              </w:rPr>
              <w:t>st</w:t>
            </w:r>
            <w:r w:rsidRPr="00A368B4">
              <w:rPr>
                <w:rFonts w:cstheme="minorHAnsi"/>
                <w:sz w:val="20"/>
                <w:szCs w:val="20"/>
              </w:rPr>
              <w:t xml:space="preserve"> MDA round </w:t>
            </w:r>
            <w:r>
              <w:rPr>
                <w:rFonts w:cstheme="minorHAnsi"/>
                <w:sz w:val="20"/>
                <w:szCs w:val="20"/>
              </w:rPr>
              <w:t>to receive the</w:t>
            </w:r>
            <w:r w:rsidRPr="00A368B4">
              <w:rPr>
                <w:rFonts w:cstheme="minorHAnsi"/>
                <w:sz w:val="20"/>
                <w:szCs w:val="20"/>
              </w:rPr>
              <w:t xml:space="preserve"> 2nd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of 2nd MDA round population to get 3rd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w:t>
            </w:r>
            <w:r w:rsidRPr="00A368B4">
              <w:rPr>
                <w:rFonts w:cstheme="minorHAnsi"/>
                <w:sz w:val="20"/>
                <w:szCs w:val="20"/>
              </w:rPr>
              <w:t xml:space="preserve"> of </w:t>
            </w:r>
            <w:r>
              <w:rPr>
                <w:rFonts w:cstheme="minorHAnsi"/>
                <w:sz w:val="20"/>
                <w:szCs w:val="20"/>
              </w:rPr>
              <w:t>the people who received the</w:t>
            </w:r>
            <w:r w:rsidRPr="00A368B4">
              <w:rPr>
                <w:rFonts w:cstheme="minorHAnsi"/>
                <w:sz w:val="20"/>
                <w:szCs w:val="20"/>
              </w:rPr>
              <w:t xml:space="preserve"> </w:t>
            </w:r>
            <w:r>
              <w:rPr>
                <w:rFonts w:cstheme="minorHAnsi"/>
                <w:sz w:val="20"/>
                <w:szCs w:val="20"/>
              </w:rPr>
              <w:t>2</w:t>
            </w:r>
            <w:r w:rsidRPr="00022A93">
              <w:rPr>
                <w:rFonts w:cstheme="minorHAnsi"/>
                <w:sz w:val="20"/>
                <w:szCs w:val="20"/>
                <w:vertAlign w:val="superscript"/>
              </w:rPr>
              <w:t>nd</w:t>
            </w:r>
            <w:r>
              <w:rPr>
                <w:rFonts w:cstheme="minorHAnsi"/>
                <w:sz w:val="20"/>
                <w:szCs w:val="20"/>
              </w:rPr>
              <w:t xml:space="preserve"> </w:t>
            </w:r>
            <w:r w:rsidRPr="00A368B4">
              <w:rPr>
                <w:rFonts w:cstheme="minorHAnsi"/>
                <w:sz w:val="20"/>
                <w:szCs w:val="20"/>
              </w:rPr>
              <w:t xml:space="preserve">MDA round </w:t>
            </w:r>
            <w:r>
              <w:rPr>
                <w:rFonts w:cstheme="minorHAnsi"/>
                <w:sz w:val="20"/>
                <w:szCs w:val="20"/>
              </w:rPr>
              <w:t>to receive the 3</w:t>
            </w:r>
            <w:r w:rsidRPr="00022A93">
              <w:rPr>
                <w:rFonts w:cstheme="minorHAnsi"/>
                <w:sz w:val="20"/>
                <w:szCs w:val="20"/>
                <w:vertAlign w:val="superscript"/>
              </w:rPr>
              <w:t>rd</w:t>
            </w:r>
            <w:r>
              <w:rPr>
                <w:rFonts w:cstheme="minorHAnsi"/>
                <w:sz w:val="20"/>
                <w:szCs w:val="20"/>
              </w:rPr>
              <w:t xml:space="preserve"> </w:t>
            </w:r>
            <w:r w:rsidRPr="00A368B4">
              <w:rPr>
                <w:rFonts w:cstheme="minorHAnsi"/>
                <w:sz w:val="20"/>
                <w:szCs w:val="20"/>
              </w:rPr>
              <w:t>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b/>
                <w:bCs/>
                <w:sz w:val="20"/>
                <w:szCs w:val="20"/>
              </w:rPr>
            </w:pPr>
            <w:r w:rsidRPr="00A368B4">
              <w:rPr>
                <w:rFonts w:cstheme="minorHAnsi"/>
                <w:b/>
                <w:bCs/>
                <w:sz w:val="20"/>
                <w:szCs w:val="20"/>
              </w:rPr>
              <w:t>Imported malaria MSAT indicators</w:t>
            </w:r>
          </w:p>
        </w:tc>
        <w:tc>
          <w:tcPr>
            <w:tcW w:w="5794" w:type="dxa"/>
            <w:noWrap/>
            <w:hideMark/>
          </w:tcPr>
          <w:p w:rsidR="007739DE" w:rsidRPr="00A368B4" w:rsidRDefault="007739DE" w:rsidP="007739DE">
            <w:pPr>
              <w:jc w:val="both"/>
              <w:rPr>
                <w:rFonts w:cstheme="minorHAnsi"/>
                <w:b/>
                <w:bCs/>
                <w:sz w:val="20"/>
                <w:szCs w:val="20"/>
              </w:rPr>
            </w:pP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MSAT for imported cases</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Turn on/off Mass Screening and Treatment </w:t>
            </w:r>
            <w:r>
              <w:rPr>
                <w:rFonts w:cstheme="minorHAnsi"/>
                <w:sz w:val="20"/>
                <w:szCs w:val="20"/>
              </w:rPr>
              <w:t>of individuals on entry to the area</w:t>
            </w:r>
            <w:r w:rsidRPr="00A368B4">
              <w:rPr>
                <w:rFonts w:cstheme="minorHAnsi"/>
                <w:sz w:val="20"/>
                <w:szCs w:val="20"/>
              </w:rPr>
              <w:t>.</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years to scale up MSAT</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years it takes to achieve the coverage of MSAT</w:t>
            </w:r>
            <w:r>
              <w:rPr>
                <w:rFonts w:cstheme="minorHAnsi"/>
                <w:sz w:val="20"/>
                <w:szCs w:val="20"/>
              </w:rPr>
              <w:t xml:space="preserve"> for importations</w:t>
            </w:r>
            <w:r w:rsidRPr="00A368B4">
              <w:rPr>
                <w:rFonts w:cstheme="minorHAnsi"/>
                <w:sz w:val="20"/>
                <w:szCs w:val="20"/>
              </w:rPr>
              <w:t>.</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MSAT (%)</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 of all individuals who are screened on entry to the area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(clinical)</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w:t>
            </w:r>
            <w:r>
              <w:rPr>
                <w:rFonts w:cstheme="minorHAnsi"/>
                <w:sz w:val="20"/>
                <w:szCs w:val="20"/>
              </w:rPr>
              <w:t>vity of the test used in MSAT screening for detecting a</w:t>
            </w:r>
            <w:r w:rsidRPr="00A368B4">
              <w:rPr>
                <w:rFonts w:cstheme="minorHAnsi"/>
                <w:sz w:val="20"/>
                <w:szCs w:val="20"/>
              </w:rPr>
              <w:t xml:space="preserve"> clinical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(super-micro,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MSAT screening for detecting</w:t>
            </w:r>
            <w:r w:rsidRPr="00A368B4">
              <w:rPr>
                <w:rFonts w:cstheme="minorHAnsi"/>
                <w:sz w:val="20"/>
                <w:szCs w:val="20"/>
              </w:rPr>
              <w:t xml:space="preserve"> an asymptomatic patent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(sub-micro,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 xml:space="preserve">MSAT screening for detecting </w:t>
            </w:r>
            <w:r w:rsidRPr="00A368B4">
              <w:rPr>
                <w:rFonts w:cstheme="minorHAnsi"/>
                <w:sz w:val="20"/>
                <w:szCs w:val="20"/>
              </w:rPr>
              <w:t>an asymptomatic non-patent case</w:t>
            </w:r>
          </w:p>
        </w:tc>
      </w:tr>
    </w:tbl>
    <w:p w:rsidR="00F36DBB" w:rsidRPr="00A368B4" w:rsidRDefault="00F36DBB" w:rsidP="00064BCC">
      <w:pPr>
        <w:jc w:val="both"/>
        <w:rPr>
          <w:rFonts w:cstheme="minorHAnsi"/>
        </w:rPr>
      </w:pPr>
    </w:p>
    <w:sectPr w:rsidR="00F36DBB" w:rsidRPr="00A368B4" w:rsidSect="00674C3E">
      <w:headerReference w:type="default" r:id="rId20"/>
      <w:pgSz w:w="12240" w:h="15840"/>
      <w:pgMar w:top="1440" w:right="1440" w:bottom="1440" w:left="1440" w:header="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046" w:rsidRDefault="00B92046" w:rsidP="00405B73">
      <w:pPr>
        <w:spacing w:after="0" w:line="240" w:lineRule="auto"/>
      </w:pPr>
      <w:r>
        <w:separator/>
      </w:r>
    </w:p>
  </w:endnote>
  <w:endnote w:type="continuationSeparator" w:id="0">
    <w:p w:rsidR="00B92046" w:rsidRDefault="00B92046" w:rsidP="0040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046" w:rsidRDefault="00B92046" w:rsidP="00405B73">
      <w:pPr>
        <w:spacing w:after="0" w:line="240" w:lineRule="auto"/>
      </w:pPr>
      <w:r>
        <w:separator/>
      </w:r>
    </w:p>
  </w:footnote>
  <w:footnote w:type="continuationSeparator" w:id="0">
    <w:p w:rsidR="00B92046" w:rsidRDefault="00B92046" w:rsidP="00405B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C20" w:rsidRDefault="00B06C20" w:rsidP="00B06C20">
    <w:pPr>
      <w:pStyle w:val="Footer"/>
    </w:pPr>
  </w:p>
  <w:p w:rsidR="003D6988" w:rsidRDefault="003D6988" w:rsidP="00B06C20">
    <w:pPr>
      <w:pStyle w:val="Footer"/>
    </w:pPr>
  </w:p>
  <w:tbl>
    <w:tblPr>
      <w:tblW w:w="0" w:type="auto"/>
      <w:jc w:val="center"/>
      <w:tblLayout w:type="fixed"/>
      <w:tblLook w:val="0000" w:firstRow="0" w:lastRow="0" w:firstColumn="0" w:lastColumn="0" w:noHBand="0" w:noVBand="0"/>
    </w:tblPr>
    <w:tblGrid>
      <w:gridCol w:w="1694"/>
      <w:gridCol w:w="5904"/>
      <w:gridCol w:w="1478"/>
    </w:tblGrid>
    <w:tr w:rsidR="00B06C20" w:rsidRPr="00297502" w:rsidTr="00D37B48">
      <w:trPr>
        <w:jc w:val="center"/>
      </w:trPr>
      <w:tc>
        <w:tcPr>
          <w:tcW w:w="1694" w:type="dxa"/>
        </w:tcPr>
        <w:p w:rsidR="00B06C20" w:rsidRPr="00297502" w:rsidRDefault="00B06C20" w:rsidP="00B06C20">
          <w:pPr>
            <w:spacing w:after="0" w:line="240" w:lineRule="auto"/>
            <w:ind w:left="-34" w:right="-127"/>
            <w:rPr>
              <w:rFonts w:asciiTheme="majorHAnsi" w:hAnsiTheme="majorHAnsi"/>
              <w:lang w:val="en-GB"/>
            </w:rPr>
          </w:pPr>
          <w:r w:rsidRPr="00297502">
            <w:rPr>
              <w:rFonts w:asciiTheme="majorHAnsi" w:hAnsiTheme="majorHAnsi"/>
              <w:noProof/>
              <w:lang w:eastAsia="en-US"/>
            </w:rPr>
            <w:drawing>
              <wp:anchor distT="0" distB="0" distL="114300" distR="114300" simplePos="0" relativeHeight="251659264" behindDoc="0" locked="0" layoutInCell="1" allowOverlap="1" wp14:anchorId="77CD1055" wp14:editId="10F8976D">
                <wp:simplePos x="0" y="0"/>
                <wp:positionH relativeFrom="column">
                  <wp:posOffset>652283</wp:posOffset>
                </wp:positionH>
                <wp:positionV relativeFrom="paragraph">
                  <wp:posOffset>8393</wp:posOffset>
                </wp:positionV>
                <wp:extent cx="524427" cy="524427"/>
                <wp:effectExtent l="0" t="0" r="9525" b="9525"/>
                <wp:wrapNone/>
                <wp:docPr id="14" name="Picture 14" descr="MU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 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307" cy="54230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4" w:type="dxa"/>
        </w:tcPr>
        <w:p w:rsidR="00B06C20" w:rsidRPr="009E0B15" w:rsidRDefault="00B06C20" w:rsidP="00B06C20">
          <w:pPr>
            <w:spacing w:after="0" w:line="240" w:lineRule="auto"/>
            <w:jc w:val="center"/>
            <w:rPr>
              <w:rFonts w:asciiTheme="majorHAnsi" w:hAnsiTheme="majorHAnsi"/>
              <w:b/>
              <w:bCs/>
              <w:color w:val="242852" w:themeColor="text2"/>
            </w:rPr>
          </w:pPr>
          <w:r w:rsidRPr="009E0B15">
            <w:rPr>
              <w:rFonts w:asciiTheme="majorHAnsi" w:hAnsiTheme="majorHAnsi"/>
              <w:noProof/>
              <w:color w:val="242852" w:themeColor="text2"/>
              <w:lang w:eastAsia="en-US"/>
            </w:rPr>
            <w:drawing>
              <wp:anchor distT="0" distB="0" distL="114300" distR="114300" simplePos="0" relativeHeight="251660288" behindDoc="0" locked="0" layoutInCell="1" allowOverlap="1" wp14:anchorId="2BD5DE88" wp14:editId="46C6C825">
                <wp:simplePos x="0" y="0"/>
                <wp:positionH relativeFrom="column">
                  <wp:posOffset>3538046</wp:posOffset>
                </wp:positionH>
                <wp:positionV relativeFrom="paragraph">
                  <wp:posOffset>8393</wp:posOffset>
                </wp:positionV>
                <wp:extent cx="455745" cy="455745"/>
                <wp:effectExtent l="0" t="0" r="1905" b="1905"/>
                <wp:wrapNone/>
                <wp:docPr id="15" name="Picture 15" descr="http://www.ox.ac.uk/images/hi_res/381_qua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x.ac.uk/images/hi_res/381_quad_1.gif"/>
                        <pic:cNvPicPr>
                          <a:picLocks noChangeAspect="1" noChangeArrowheads="1"/>
                        </pic:cNvPicPr>
                      </pic:nvPicPr>
                      <pic:blipFill>
                        <a:blip r:embed="rId2" r:link="rId3">
                          <a:extLst>
                            <a:ext uri="{28A0092B-C50C-407E-A947-70E740481C1C}">
                              <a14:useLocalDpi xmlns:a14="http://schemas.microsoft.com/office/drawing/2010/main" val="0"/>
                            </a:ext>
                          </a:extLst>
                        </a:blip>
                        <a:srcRect l="12933"/>
                        <a:stretch>
                          <a:fillRect/>
                        </a:stretch>
                      </pic:blipFill>
                      <pic:spPr bwMode="auto">
                        <a:xfrm>
                          <a:off x="0" y="0"/>
                          <a:ext cx="474407" cy="474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0B15">
            <w:rPr>
              <w:rFonts w:asciiTheme="majorHAnsi" w:hAnsiTheme="majorHAnsi"/>
              <w:b/>
              <w:bCs/>
              <w:color w:val="242852" w:themeColor="text2"/>
            </w:rPr>
            <w:t>MAHIDOL-OXFORD TROPICAL MEDICINE RESEARCH UNIT</w:t>
          </w:r>
        </w:p>
        <w:p w:rsidR="00B06C20" w:rsidRPr="009E0B15" w:rsidRDefault="00B06C20" w:rsidP="00B06C20">
          <w:pPr>
            <w:spacing w:after="0" w:line="240" w:lineRule="auto"/>
            <w:jc w:val="center"/>
            <w:rPr>
              <w:rFonts w:asciiTheme="majorHAnsi" w:hAnsiTheme="majorHAnsi"/>
              <w:color w:val="242852" w:themeColor="text2"/>
              <w:sz w:val="22"/>
            </w:rPr>
          </w:pPr>
          <w:r w:rsidRPr="009E0B15">
            <w:rPr>
              <w:rFonts w:asciiTheme="majorHAnsi" w:hAnsiTheme="majorHAnsi"/>
              <w:color w:val="242852" w:themeColor="text2"/>
              <w:sz w:val="22"/>
            </w:rPr>
            <w:t>Faculty of Tropical Medicine, Mahidol University,</w:t>
          </w:r>
        </w:p>
        <w:p w:rsidR="00B06C20" w:rsidRPr="00297502" w:rsidRDefault="00B06C20" w:rsidP="00B06C20">
          <w:pPr>
            <w:spacing w:after="0" w:line="240" w:lineRule="auto"/>
            <w:jc w:val="center"/>
            <w:rPr>
              <w:rFonts w:asciiTheme="majorHAnsi" w:hAnsiTheme="majorHAnsi"/>
              <w:sz w:val="22"/>
            </w:rPr>
          </w:pPr>
          <w:r w:rsidRPr="009E0B15">
            <w:rPr>
              <w:rFonts w:asciiTheme="majorHAnsi" w:hAnsiTheme="majorHAnsi"/>
              <w:color w:val="242852" w:themeColor="text2"/>
              <w:sz w:val="22"/>
            </w:rPr>
            <w:t>420/6 Rajvithi Rd, Bangkok 10400, Thailand</w:t>
          </w:r>
        </w:p>
      </w:tc>
      <w:tc>
        <w:tcPr>
          <w:tcW w:w="1478" w:type="dxa"/>
        </w:tcPr>
        <w:p w:rsidR="00B06C20" w:rsidRPr="00297502" w:rsidRDefault="00B06C20" w:rsidP="00B06C20">
          <w:pPr>
            <w:spacing w:after="0" w:line="240" w:lineRule="auto"/>
            <w:rPr>
              <w:rFonts w:asciiTheme="majorHAnsi" w:hAnsiTheme="majorHAnsi"/>
              <w:lang w:val="en-GB"/>
            </w:rPr>
          </w:pPr>
        </w:p>
      </w:tc>
    </w:tr>
  </w:tbl>
  <w:p w:rsidR="00B06C20" w:rsidRDefault="00B06C20" w:rsidP="003D6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F84C6F"/>
    <w:multiLevelType w:val="hybridMultilevel"/>
    <w:tmpl w:val="F0E2B3E0"/>
    <w:lvl w:ilvl="0" w:tplc="95E2785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D4BB2"/>
    <w:multiLevelType w:val="hybridMultilevel"/>
    <w:tmpl w:val="54E6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F6EE7"/>
    <w:multiLevelType w:val="hybridMultilevel"/>
    <w:tmpl w:val="0EFC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71939"/>
    <w:multiLevelType w:val="hybridMultilevel"/>
    <w:tmpl w:val="000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1"/>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i Thein Than Tun">
    <w15:presenceInfo w15:providerId="Windows Live" w15:userId="976312fad9be5e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5C"/>
    <w:rsid w:val="00011260"/>
    <w:rsid w:val="00022A93"/>
    <w:rsid w:val="0002357B"/>
    <w:rsid w:val="00027E95"/>
    <w:rsid w:val="00064BCC"/>
    <w:rsid w:val="000808F6"/>
    <w:rsid w:val="000D2BFE"/>
    <w:rsid w:val="000E2633"/>
    <w:rsid w:val="000F29CB"/>
    <w:rsid w:val="00135D8A"/>
    <w:rsid w:val="00143328"/>
    <w:rsid w:val="00155D79"/>
    <w:rsid w:val="001701BB"/>
    <w:rsid w:val="00171476"/>
    <w:rsid w:val="001958D9"/>
    <w:rsid w:val="00195942"/>
    <w:rsid w:val="001A1372"/>
    <w:rsid w:val="001B3D32"/>
    <w:rsid w:val="001C034C"/>
    <w:rsid w:val="002076F6"/>
    <w:rsid w:val="00244A44"/>
    <w:rsid w:val="00261C0E"/>
    <w:rsid w:val="00261E21"/>
    <w:rsid w:val="002779A6"/>
    <w:rsid w:val="002820BE"/>
    <w:rsid w:val="002953D0"/>
    <w:rsid w:val="002A29F5"/>
    <w:rsid w:val="002D7D99"/>
    <w:rsid w:val="002E1562"/>
    <w:rsid w:val="003163D4"/>
    <w:rsid w:val="00323312"/>
    <w:rsid w:val="00327419"/>
    <w:rsid w:val="00352B15"/>
    <w:rsid w:val="00364105"/>
    <w:rsid w:val="00383E39"/>
    <w:rsid w:val="00385D31"/>
    <w:rsid w:val="00387EB7"/>
    <w:rsid w:val="00396192"/>
    <w:rsid w:val="003A6D7B"/>
    <w:rsid w:val="003C6F37"/>
    <w:rsid w:val="003D6988"/>
    <w:rsid w:val="003E4AA6"/>
    <w:rsid w:val="00400D28"/>
    <w:rsid w:val="00405B73"/>
    <w:rsid w:val="00413E9A"/>
    <w:rsid w:val="00444035"/>
    <w:rsid w:val="00444425"/>
    <w:rsid w:val="004525D0"/>
    <w:rsid w:val="00466A5C"/>
    <w:rsid w:val="004B1BE6"/>
    <w:rsid w:val="004B27FA"/>
    <w:rsid w:val="004B72AB"/>
    <w:rsid w:val="004D37DB"/>
    <w:rsid w:val="004E04D9"/>
    <w:rsid w:val="004E652D"/>
    <w:rsid w:val="004F36A7"/>
    <w:rsid w:val="005019DB"/>
    <w:rsid w:val="00542C3E"/>
    <w:rsid w:val="00583C96"/>
    <w:rsid w:val="00597A33"/>
    <w:rsid w:val="005A2AA7"/>
    <w:rsid w:val="005B1E16"/>
    <w:rsid w:val="005D336E"/>
    <w:rsid w:val="005F6D8E"/>
    <w:rsid w:val="00607984"/>
    <w:rsid w:val="006144DA"/>
    <w:rsid w:val="0061460B"/>
    <w:rsid w:val="00615505"/>
    <w:rsid w:val="006357B7"/>
    <w:rsid w:val="00643C2D"/>
    <w:rsid w:val="00662F3C"/>
    <w:rsid w:val="00673F79"/>
    <w:rsid w:val="00674C3E"/>
    <w:rsid w:val="006926D9"/>
    <w:rsid w:val="006A07EB"/>
    <w:rsid w:val="006C4E0E"/>
    <w:rsid w:val="006C7BE3"/>
    <w:rsid w:val="006D661A"/>
    <w:rsid w:val="007119DB"/>
    <w:rsid w:val="007358B1"/>
    <w:rsid w:val="00735B14"/>
    <w:rsid w:val="00735DDB"/>
    <w:rsid w:val="007739DE"/>
    <w:rsid w:val="007A5F5C"/>
    <w:rsid w:val="007A7561"/>
    <w:rsid w:val="00816572"/>
    <w:rsid w:val="008171F9"/>
    <w:rsid w:val="00837DD7"/>
    <w:rsid w:val="008549E5"/>
    <w:rsid w:val="00855B14"/>
    <w:rsid w:val="00865155"/>
    <w:rsid w:val="00885158"/>
    <w:rsid w:val="008A3073"/>
    <w:rsid w:val="008B0BC4"/>
    <w:rsid w:val="008B50E9"/>
    <w:rsid w:val="008B537A"/>
    <w:rsid w:val="008B64B1"/>
    <w:rsid w:val="008C4C49"/>
    <w:rsid w:val="00924430"/>
    <w:rsid w:val="00927ABB"/>
    <w:rsid w:val="0093345D"/>
    <w:rsid w:val="009340A0"/>
    <w:rsid w:val="00944EE8"/>
    <w:rsid w:val="009549F4"/>
    <w:rsid w:val="00961F5B"/>
    <w:rsid w:val="00964BCD"/>
    <w:rsid w:val="0098113F"/>
    <w:rsid w:val="00981702"/>
    <w:rsid w:val="00995674"/>
    <w:rsid w:val="009B4888"/>
    <w:rsid w:val="009C2B0A"/>
    <w:rsid w:val="009E0B15"/>
    <w:rsid w:val="009E3A75"/>
    <w:rsid w:val="009E429A"/>
    <w:rsid w:val="00A368B4"/>
    <w:rsid w:val="00A607A6"/>
    <w:rsid w:val="00A74854"/>
    <w:rsid w:val="00A86698"/>
    <w:rsid w:val="00A93993"/>
    <w:rsid w:val="00AA6763"/>
    <w:rsid w:val="00AD50E2"/>
    <w:rsid w:val="00AF02F1"/>
    <w:rsid w:val="00AF07CC"/>
    <w:rsid w:val="00AF58AC"/>
    <w:rsid w:val="00AF5D4A"/>
    <w:rsid w:val="00B06C20"/>
    <w:rsid w:val="00B31473"/>
    <w:rsid w:val="00B551FC"/>
    <w:rsid w:val="00B569D7"/>
    <w:rsid w:val="00B6366B"/>
    <w:rsid w:val="00B92046"/>
    <w:rsid w:val="00BA3DC3"/>
    <w:rsid w:val="00BB5053"/>
    <w:rsid w:val="00BC28EC"/>
    <w:rsid w:val="00BE652C"/>
    <w:rsid w:val="00BF5083"/>
    <w:rsid w:val="00BF5088"/>
    <w:rsid w:val="00BF7A13"/>
    <w:rsid w:val="00C01D0D"/>
    <w:rsid w:val="00C122AD"/>
    <w:rsid w:val="00C37502"/>
    <w:rsid w:val="00C66C3C"/>
    <w:rsid w:val="00C7756A"/>
    <w:rsid w:val="00C90FC3"/>
    <w:rsid w:val="00CA1E2C"/>
    <w:rsid w:val="00CC04A9"/>
    <w:rsid w:val="00CE49F7"/>
    <w:rsid w:val="00CE6C5F"/>
    <w:rsid w:val="00CF20DF"/>
    <w:rsid w:val="00D2237F"/>
    <w:rsid w:val="00D230D9"/>
    <w:rsid w:val="00D3515D"/>
    <w:rsid w:val="00D667D0"/>
    <w:rsid w:val="00D70000"/>
    <w:rsid w:val="00D91231"/>
    <w:rsid w:val="00D94805"/>
    <w:rsid w:val="00E0713C"/>
    <w:rsid w:val="00E10D33"/>
    <w:rsid w:val="00E3368C"/>
    <w:rsid w:val="00E64BFD"/>
    <w:rsid w:val="00E73B60"/>
    <w:rsid w:val="00E85599"/>
    <w:rsid w:val="00EA02B3"/>
    <w:rsid w:val="00EA3F13"/>
    <w:rsid w:val="00EA41A5"/>
    <w:rsid w:val="00EC63BB"/>
    <w:rsid w:val="00EC6447"/>
    <w:rsid w:val="00ED594E"/>
    <w:rsid w:val="00EE4DC5"/>
    <w:rsid w:val="00EE5309"/>
    <w:rsid w:val="00EE6021"/>
    <w:rsid w:val="00F01153"/>
    <w:rsid w:val="00F36DBB"/>
    <w:rsid w:val="00F8713E"/>
    <w:rsid w:val="00FE6C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98E67-010D-4993-A4C6-1646B1C7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A5C"/>
  </w:style>
  <w:style w:type="paragraph" w:styleId="Heading1">
    <w:name w:val="heading 1"/>
    <w:basedOn w:val="Normal"/>
    <w:next w:val="Normal"/>
    <w:link w:val="Heading1Char"/>
    <w:uiPriority w:val="9"/>
    <w:qFormat/>
    <w:rsid w:val="00466A5C"/>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semiHidden/>
    <w:unhideWhenUsed/>
    <w:qFormat/>
    <w:rsid w:val="00466A5C"/>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46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6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6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6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6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6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6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5C"/>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466A5C"/>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46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66A5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466A5C"/>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semiHidden/>
    <w:rsid w:val="00466A5C"/>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46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6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66A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66A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66A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66A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66A5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66A5C"/>
    <w:rPr>
      <w:i/>
      <w:iCs/>
      <w:color w:val="595959" w:themeColor="text1" w:themeTint="A6"/>
    </w:rPr>
  </w:style>
  <w:style w:type="character" w:styleId="Emphasis">
    <w:name w:val="Emphasis"/>
    <w:basedOn w:val="DefaultParagraphFont"/>
    <w:uiPriority w:val="20"/>
    <w:qFormat/>
    <w:rsid w:val="00466A5C"/>
    <w:rPr>
      <w:i/>
      <w:iCs/>
    </w:rPr>
  </w:style>
  <w:style w:type="character" w:styleId="IntenseEmphasis">
    <w:name w:val="Intense Emphasis"/>
    <w:basedOn w:val="DefaultParagraphFont"/>
    <w:uiPriority w:val="21"/>
    <w:qFormat/>
    <w:rsid w:val="00466A5C"/>
    <w:rPr>
      <w:b/>
      <w:bCs/>
      <w:i/>
      <w:iCs/>
    </w:rPr>
  </w:style>
  <w:style w:type="character" w:styleId="Strong">
    <w:name w:val="Strong"/>
    <w:basedOn w:val="DefaultParagraphFont"/>
    <w:uiPriority w:val="22"/>
    <w:qFormat/>
    <w:rsid w:val="00466A5C"/>
    <w:rPr>
      <w:b/>
      <w:bCs/>
    </w:rPr>
  </w:style>
  <w:style w:type="paragraph" w:styleId="Quote">
    <w:name w:val="Quote"/>
    <w:basedOn w:val="Normal"/>
    <w:next w:val="Normal"/>
    <w:link w:val="QuoteChar"/>
    <w:uiPriority w:val="29"/>
    <w:qFormat/>
    <w:rsid w:val="0046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66A5C"/>
    <w:rPr>
      <w:i/>
      <w:iCs/>
    </w:rPr>
  </w:style>
  <w:style w:type="paragraph" w:styleId="IntenseQuote">
    <w:name w:val="Intense Quote"/>
    <w:basedOn w:val="Normal"/>
    <w:next w:val="Normal"/>
    <w:link w:val="IntenseQuoteChar"/>
    <w:uiPriority w:val="30"/>
    <w:qFormat/>
    <w:rsid w:val="00466A5C"/>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66A5C"/>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66A5C"/>
    <w:rPr>
      <w:smallCaps/>
      <w:color w:val="404040" w:themeColor="text1" w:themeTint="BF"/>
    </w:rPr>
  </w:style>
  <w:style w:type="character" w:styleId="IntenseReference">
    <w:name w:val="Intense Reference"/>
    <w:basedOn w:val="DefaultParagraphFont"/>
    <w:uiPriority w:val="32"/>
    <w:qFormat/>
    <w:rsid w:val="00466A5C"/>
    <w:rPr>
      <w:b/>
      <w:bCs/>
      <w:smallCaps/>
      <w:u w:val="single"/>
    </w:rPr>
  </w:style>
  <w:style w:type="character" w:styleId="BookTitle">
    <w:name w:val="Book Title"/>
    <w:basedOn w:val="DefaultParagraphFont"/>
    <w:uiPriority w:val="33"/>
    <w:qFormat/>
    <w:rsid w:val="00466A5C"/>
    <w:rPr>
      <w:b/>
      <w:bCs/>
      <w:smallCaps/>
    </w:rPr>
  </w:style>
  <w:style w:type="paragraph" w:styleId="Caption">
    <w:name w:val="caption"/>
    <w:basedOn w:val="Normal"/>
    <w:next w:val="Normal"/>
    <w:uiPriority w:val="35"/>
    <w:semiHidden/>
    <w:unhideWhenUsed/>
    <w:qFormat/>
    <w:rsid w:val="00466A5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466A5C"/>
    <w:pPr>
      <w:outlineLvl w:val="9"/>
    </w:pPr>
  </w:style>
  <w:style w:type="paragraph" w:styleId="NoSpacing">
    <w:name w:val="No Spacing"/>
    <w:uiPriority w:val="1"/>
    <w:qFormat/>
    <w:rsid w:val="00466A5C"/>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E6C5F"/>
    <w:rPr>
      <w:color w:val="9454C3" w:themeColor="hyperlink"/>
      <w:u w:val="single"/>
    </w:rPr>
  </w:style>
  <w:style w:type="paragraph" w:styleId="Header">
    <w:name w:val="header"/>
    <w:basedOn w:val="Normal"/>
    <w:link w:val="HeaderChar"/>
    <w:uiPriority w:val="99"/>
    <w:unhideWhenUsed/>
    <w:rsid w:val="0040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73"/>
  </w:style>
  <w:style w:type="paragraph" w:styleId="Footer">
    <w:name w:val="footer"/>
    <w:basedOn w:val="Normal"/>
    <w:link w:val="FooterChar"/>
    <w:uiPriority w:val="99"/>
    <w:unhideWhenUsed/>
    <w:rsid w:val="0040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73"/>
  </w:style>
  <w:style w:type="character" w:styleId="FollowedHyperlink">
    <w:name w:val="FollowedHyperlink"/>
    <w:basedOn w:val="DefaultParagraphFont"/>
    <w:uiPriority w:val="99"/>
    <w:semiHidden/>
    <w:unhideWhenUsed/>
    <w:rsid w:val="009340A0"/>
    <w:rPr>
      <w:color w:val="3EBBF0" w:themeColor="followedHyperlink"/>
      <w:u w:val="single"/>
    </w:rPr>
  </w:style>
  <w:style w:type="table" w:styleId="TableGrid">
    <w:name w:val="Table Grid"/>
    <w:basedOn w:val="TableNormal"/>
    <w:uiPriority w:val="39"/>
    <w:rsid w:val="0006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473"/>
    <w:rPr>
      <w:rFonts w:ascii="Segoe UI" w:hAnsi="Segoe UI" w:cs="Segoe UI"/>
      <w:sz w:val="18"/>
      <w:szCs w:val="18"/>
    </w:rPr>
  </w:style>
  <w:style w:type="paragraph" w:styleId="NormalWeb">
    <w:name w:val="Normal (Web)"/>
    <w:basedOn w:val="Normal"/>
    <w:uiPriority w:val="99"/>
    <w:semiHidden/>
    <w:unhideWhenUsed/>
    <w:rsid w:val="009E429A"/>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044">
      <w:bodyDiv w:val="1"/>
      <w:marLeft w:val="0"/>
      <w:marRight w:val="0"/>
      <w:marTop w:val="0"/>
      <w:marBottom w:val="0"/>
      <w:divBdr>
        <w:top w:val="none" w:sz="0" w:space="0" w:color="auto"/>
        <w:left w:val="none" w:sz="0" w:space="0" w:color="auto"/>
        <w:bottom w:val="none" w:sz="0" w:space="0" w:color="auto"/>
        <w:right w:val="none" w:sz="0" w:space="0" w:color="auto"/>
      </w:divBdr>
    </w:div>
    <w:div w:id="1546914234">
      <w:bodyDiv w:val="1"/>
      <w:marLeft w:val="0"/>
      <w:marRight w:val="0"/>
      <w:marTop w:val="0"/>
      <w:marBottom w:val="0"/>
      <w:divBdr>
        <w:top w:val="none" w:sz="0" w:space="0" w:color="auto"/>
        <w:left w:val="none" w:sz="0" w:space="0" w:color="auto"/>
        <w:bottom w:val="none" w:sz="0" w:space="0" w:color="auto"/>
        <w:right w:val="none" w:sz="0" w:space="0" w:color="auto"/>
      </w:divBdr>
    </w:div>
    <w:div w:id="1766996609">
      <w:bodyDiv w:val="1"/>
      <w:marLeft w:val="0"/>
      <w:marRight w:val="0"/>
      <w:marTop w:val="0"/>
      <w:marBottom w:val="0"/>
      <w:divBdr>
        <w:top w:val="none" w:sz="0" w:space="0" w:color="auto"/>
        <w:left w:val="none" w:sz="0" w:space="0" w:color="auto"/>
        <w:bottom w:val="none" w:sz="0" w:space="0" w:color="auto"/>
        <w:right w:val="none" w:sz="0" w:space="0" w:color="auto"/>
      </w:divBdr>
    </w:div>
    <w:div w:id="18956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aitheinthantun.shinyapps.io/malmod/" TargetMode="External"/><Relationship Id="rId14" Type="http://schemas.openxmlformats.org/officeDocument/2006/relationships/image" Target="media/image6.png"/><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file://localhost/Users/nickday/Current%20Stuff/Thai%20Unit/Maps/http://www.ox.ac.uk/images/hi_res/381_quad_1.gif" TargetMode="External"/><Relationship Id="rId2" Type="http://schemas.openxmlformats.org/officeDocument/2006/relationships/image" Target="media/image13.png"/><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AppData\Roaming\Microsoft\Templates\Report%20design%20(blank).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358</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White</dc:creator>
  <cp:keywords/>
  <cp:lastModifiedBy>Sai Thein Than Tun</cp:lastModifiedBy>
  <cp:revision>32</cp:revision>
  <dcterms:created xsi:type="dcterms:W3CDTF">2017-01-27T08:07:00Z</dcterms:created>
  <dcterms:modified xsi:type="dcterms:W3CDTF">2017-02-01T09:12:00Z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